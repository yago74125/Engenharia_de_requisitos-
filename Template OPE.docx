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E9A96" w14:textId="77777777" w:rsidR="00052A3A" w:rsidRDefault="00052A3A" w:rsidP="00052A3A">
      <w:pPr>
        <w:spacing w:before="240"/>
        <w:ind w:firstLine="397"/>
        <w:jc w:val="center"/>
        <w:rPr>
          <w:b/>
          <w:sz w:val="32"/>
          <w:szCs w:val="32"/>
        </w:rPr>
      </w:pPr>
      <w:r>
        <w:rPr>
          <w:b/>
          <w:sz w:val="32"/>
          <w:szCs w:val="32"/>
        </w:rPr>
        <w:t>Food Truck: Panquecas da Nona</w:t>
      </w:r>
    </w:p>
    <w:p w14:paraId="386F7315" w14:textId="77EDA9F2" w:rsidR="00052A3A" w:rsidRDefault="00052A3A" w:rsidP="00052A3A">
      <w:pPr>
        <w:spacing w:before="240"/>
        <w:jc w:val="center"/>
      </w:pPr>
      <w:r>
        <w:rPr>
          <w:b/>
        </w:rPr>
        <w:t>Yago Paneque, Luccas Godinho, Adriano Ferrar</w:t>
      </w:r>
      <w:r w:rsidR="00830B3C">
        <w:rPr>
          <w:b/>
        </w:rPr>
        <w:t xml:space="preserve">i, Bruna Coki de Oliveira, </w:t>
      </w:r>
      <w:bookmarkStart w:id="2" w:name="_GoBack"/>
      <w:bookmarkEnd w:id="2"/>
      <w:r>
        <w:rPr>
          <w:b/>
        </w:rPr>
        <w:t>Laura Karina Segouras</w:t>
      </w:r>
    </w:p>
    <w:p w14:paraId="1626232E" w14:textId="77777777" w:rsidR="00AB2F2A" w:rsidRDefault="000B4E5F" w:rsidP="00E641A0">
      <w:pPr>
        <w:spacing w:before="240"/>
        <w:jc w:val="center"/>
      </w:pPr>
      <w:r w:rsidRPr="00F00678">
        <w:t>Faculdade Impacta de Tecnologia</w:t>
      </w:r>
    </w:p>
    <w:p w14:paraId="50204BD0" w14:textId="77777777" w:rsidR="0095145B" w:rsidRDefault="000B4E5F" w:rsidP="00E641A0">
      <w:pPr>
        <w:jc w:val="center"/>
      </w:pPr>
      <w:r w:rsidRPr="00F00678">
        <w:t>São Paulo</w:t>
      </w:r>
      <w:r w:rsidR="00C30F6B">
        <w:t>,</w:t>
      </w:r>
      <w:r w:rsidRPr="00F00678">
        <w:t xml:space="preserve"> SP</w:t>
      </w:r>
      <w:r w:rsidR="00C30F6B">
        <w:t xml:space="preserve">, </w:t>
      </w:r>
      <w:r w:rsidRPr="00F00678">
        <w:t>Brasil</w:t>
      </w:r>
      <w:del w:id="3" w:author="Fabio Furia Silva" w:date="2019-02-03T18:33:00Z">
        <w:r w:rsidRPr="00F00678" w:rsidDel="007E7258">
          <w:delText>yuri.dirickson@faculdadeimpacta.com.br</w:delText>
        </w:r>
      </w:del>
    </w:p>
    <w:p w14:paraId="02095BEF" w14:textId="77777777" w:rsidR="00AB2F2A" w:rsidRPr="00F00678" w:rsidDel="007E7258" w:rsidRDefault="00AB2F2A" w:rsidP="00E641A0">
      <w:pPr>
        <w:jc w:val="center"/>
        <w:rPr>
          <w:del w:id="4" w:author="Fabio Furia Silva" w:date="2019-02-03T18:33:00Z"/>
        </w:rPr>
      </w:pPr>
    </w:p>
    <w:p w14:paraId="3C188C7B" w14:textId="05E5FB57" w:rsidR="004451B6" w:rsidRDefault="00052A3A" w:rsidP="00E641A0">
      <w:pPr>
        <w:jc w:val="center"/>
      </w:pPr>
      <w:r>
        <w:t>17</w:t>
      </w:r>
      <w:ins w:id="5" w:author="Fabio Furia Silva" w:date="2019-02-03T18:31:00Z">
        <w:r w:rsidR="004451B6" w:rsidRPr="004451B6">
          <w:rPr>
            <w:rPrChange w:id="6" w:author="Fabio Furia Silva" w:date="2019-02-03T18:31:00Z">
              <w:rPr>
                <w:rFonts w:ascii="Courier New" w:eastAsia="Courier New" w:hAnsi="Courier New" w:cs="Courier New"/>
                <w:sz w:val="20"/>
                <w:szCs w:val="20"/>
              </w:rPr>
            </w:rPrChange>
          </w:rPr>
          <w:t xml:space="preserve"> de </w:t>
        </w:r>
      </w:ins>
      <w:r>
        <w:t>Fevereiro</w:t>
      </w:r>
      <w:ins w:id="7" w:author="Fabio Furia Silva" w:date="2019-02-03T18:31:00Z">
        <w:r w:rsidR="004451B6" w:rsidRPr="004451B6">
          <w:rPr>
            <w:rPrChange w:id="8" w:author="Fabio Furia Silva" w:date="2019-02-03T18:31:00Z">
              <w:rPr>
                <w:rFonts w:ascii="Courier New" w:eastAsia="Courier New" w:hAnsi="Courier New" w:cs="Courier New"/>
                <w:sz w:val="20"/>
                <w:szCs w:val="20"/>
              </w:rPr>
            </w:rPrChange>
          </w:rPr>
          <w:t xml:space="preserve"> de</w:t>
        </w:r>
        <w:r w:rsidR="004451B6">
          <w:t xml:space="preserve"> </w:t>
        </w:r>
        <w:r w:rsidR="004451B6" w:rsidRPr="004451B6">
          <w:rPr>
            <w:rPrChange w:id="9" w:author="Fabio Furia Silva" w:date="2019-02-03T18:31:00Z">
              <w:rPr>
                <w:rFonts w:ascii="Courier New" w:eastAsia="Courier New" w:hAnsi="Courier New" w:cs="Courier New"/>
                <w:sz w:val="20"/>
                <w:szCs w:val="20"/>
              </w:rPr>
            </w:rPrChange>
          </w:rPr>
          <w:t>20</w:t>
        </w:r>
      </w:ins>
      <w:r>
        <w:t>20</w:t>
      </w:r>
    </w:p>
    <w:p w14:paraId="14D22E6B" w14:textId="77777777" w:rsidR="00AB2F2A" w:rsidRDefault="00AB2F2A" w:rsidP="00FA379E">
      <w:pPr>
        <w:rPr>
          <w:ins w:id="10" w:author="Fabio Furia Silva" w:date="2019-02-03T18:31:00Z"/>
        </w:rPr>
      </w:pPr>
    </w:p>
    <w:p w14:paraId="4471CD91" w14:textId="77777777" w:rsidR="007F709F" w:rsidRDefault="007F709F" w:rsidP="007F709F">
      <w:pPr>
        <w:spacing w:after="120"/>
        <w:jc w:val="center"/>
        <w:rPr>
          <w:rFonts w:ascii="Courier New" w:eastAsia="Courier New" w:hAnsi="Courier New" w:cs="Courier New"/>
          <w:sz w:val="20"/>
          <w:szCs w:val="20"/>
        </w:rPr>
      </w:pPr>
      <w:r>
        <w:rPr>
          <w:rFonts w:ascii="Courier New" w:eastAsia="Courier New" w:hAnsi="Courier New" w:cs="Courier New"/>
          <w:sz w:val="20"/>
          <w:szCs w:val="20"/>
        </w:rPr>
        <w:t>yago.marques@aluno.faculdadeimpacta.com.br</w:t>
      </w:r>
    </w:p>
    <w:p w14:paraId="5CE7FEFA" w14:textId="77777777" w:rsidR="007F709F" w:rsidRDefault="007F709F" w:rsidP="007F709F">
      <w:pPr>
        <w:spacing w:after="120"/>
        <w:jc w:val="center"/>
      </w:pPr>
      <w:r>
        <w:rPr>
          <w:rFonts w:ascii="Courier New" w:eastAsia="Courier New" w:hAnsi="Courier New" w:cs="Courier New"/>
          <w:sz w:val="20"/>
          <w:szCs w:val="20"/>
        </w:rPr>
        <w:t>luccas.santos@aluno.faculdadeimpacta.com.br</w:t>
      </w:r>
    </w:p>
    <w:p w14:paraId="4B2DABB7" w14:textId="77777777" w:rsidR="007F709F" w:rsidRDefault="007F709F" w:rsidP="007F709F">
      <w:pPr>
        <w:spacing w:after="120"/>
        <w:jc w:val="center"/>
      </w:pPr>
      <w:r>
        <w:rPr>
          <w:rFonts w:ascii="Courier New" w:eastAsia="Courier New" w:hAnsi="Courier New" w:cs="Courier New"/>
          <w:sz w:val="20"/>
          <w:szCs w:val="20"/>
        </w:rPr>
        <w:t>adriano.ferrari@aluno.faculdadeimpacta.com.br</w:t>
      </w:r>
    </w:p>
    <w:p w14:paraId="32215EBA" w14:textId="77777777" w:rsidR="007F709F" w:rsidRDefault="007F709F" w:rsidP="007F709F">
      <w:pPr>
        <w:pStyle w:val="TableParagraph"/>
        <w:spacing w:before="120" w:after="120" w:line="247" w:lineRule="auto"/>
        <w:ind w:left="1571" w:right="121" w:hanging="1457"/>
        <w:rPr>
          <w:rFonts w:ascii="Courier New" w:eastAsia="Courier New" w:hAnsi="Courier New" w:cs="Courier New"/>
          <w:sz w:val="20"/>
          <w:szCs w:val="20"/>
        </w:rPr>
      </w:pPr>
      <w:r>
        <w:rPr>
          <w:rFonts w:ascii="Courier New" w:eastAsia="Courier New" w:hAnsi="Courier New" w:cs="Courier New"/>
          <w:sz w:val="20"/>
          <w:szCs w:val="20"/>
        </w:rPr>
        <w:t>bruna.oliveira</w:t>
      </w:r>
      <w:hyperlink r:id="rId8">
        <w:r>
          <w:rPr>
            <w:rStyle w:val="ListLabel1"/>
            <w:rFonts w:ascii="Courier New" w:eastAsia="Courier New" w:hAnsi="Courier New" w:cs="Courier New"/>
            <w:sz w:val="20"/>
            <w:szCs w:val="20"/>
          </w:rPr>
          <w:t>@aluno.facul</w:t>
        </w:r>
      </w:hyperlink>
      <w:r>
        <w:rPr>
          <w:rFonts w:ascii="Courier New" w:eastAsia="Courier New" w:hAnsi="Courier New" w:cs="Courier New"/>
          <w:sz w:val="20"/>
          <w:szCs w:val="20"/>
        </w:rPr>
        <w:t>dadeimpacta.com.br</w:t>
      </w:r>
    </w:p>
    <w:p w14:paraId="453BD7D7" w14:textId="77777777" w:rsidR="007F709F" w:rsidRDefault="007F709F" w:rsidP="007F709F">
      <w:pPr>
        <w:pStyle w:val="TableParagraph"/>
        <w:spacing w:before="120" w:after="120"/>
        <w:ind w:left="68" w:right="92"/>
        <w:rPr>
          <w:rFonts w:ascii="Courier New" w:eastAsia="Courier New" w:hAnsi="Courier New" w:cs="Courier New"/>
          <w:sz w:val="20"/>
          <w:szCs w:val="20"/>
        </w:rPr>
      </w:pPr>
      <w:r>
        <w:rPr>
          <w:rFonts w:ascii="Courier New" w:eastAsia="Courier New" w:hAnsi="Courier New" w:cs="Courier New"/>
          <w:sz w:val="20"/>
          <w:szCs w:val="20"/>
        </w:rPr>
        <w:t>laura.segouras</w:t>
      </w:r>
      <w:hyperlink r:id="rId9">
        <w:r>
          <w:rPr>
            <w:rStyle w:val="ListLabel1"/>
            <w:rFonts w:ascii="Courier New" w:eastAsia="Courier New" w:hAnsi="Courier New" w:cs="Courier New"/>
            <w:sz w:val="20"/>
            <w:szCs w:val="20"/>
          </w:rPr>
          <w:t>@aluno.facul</w:t>
        </w:r>
      </w:hyperlink>
      <w:r>
        <w:rPr>
          <w:rFonts w:ascii="Courier New" w:eastAsia="Courier New" w:hAnsi="Courier New" w:cs="Courier New"/>
          <w:sz w:val="20"/>
          <w:szCs w:val="20"/>
        </w:rPr>
        <w:t>dadeimpacta.com.br</w:t>
      </w:r>
    </w:p>
    <w:p w14:paraId="5E4B8048" w14:textId="77777777" w:rsidR="0095145B" w:rsidRPr="00052A3A" w:rsidDel="00BF0927" w:rsidRDefault="000B4E5F" w:rsidP="00E641A0">
      <w:pPr>
        <w:ind w:firstLine="0"/>
      </w:pPr>
      <w:moveFromRangeStart w:id="11" w:author="Fabio Furia Silva" w:date="2019-02-03T18:25:00Z" w:name="move110770"/>
      <w:moveFrom w:id="12" w:author="Fabio Furia Silva" w:date="2019-02-03T18:25:00Z">
        <w:r w:rsidRPr="00052A3A" w:rsidDel="00BF0927">
          <w:rPr>
            <w:b/>
          </w:rPr>
          <w:t>Abstract.</w:t>
        </w:r>
        <w:r w:rsidRPr="00052A3A" w:rsidDel="00BF0927">
          <w:t xml:space="preserve"> This meta-paper describes the style to be used in articles and short papers for SBC conferences. For papers in English, you should add just an abstract while for the papers in Portuguese, we also ask for an abstract in Portuguese (“resumo”). In both cases, abstracts should not have more than 10 lines and must be in the first page of the paper.</w:t>
        </w:r>
      </w:moveFrom>
    </w:p>
    <w:moveFromRangeEnd w:id="11"/>
    <w:p w14:paraId="3CDA0281" w14:textId="5842D5FA" w:rsidR="00052A3A" w:rsidRPr="00052A3A" w:rsidRDefault="000B4E5F" w:rsidP="00052A3A">
      <w:pPr>
        <w:ind w:firstLine="0"/>
      </w:pPr>
      <w:r w:rsidRPr="00F00678">
        <w:rPr>
          <w:b/>
        </w:rPr>
        <w:t>Resumo.</w:t>
      </w:r>
      <w:r w:rsidRPr="00F00678">
        <w:t xml:space="preserve"> </w:t>
      </w:r>
      <w:r w:rsidR="00052A3A">
        <w:t xml:space="preserve"> O principal problema do cliente é o fato de todos os processos serem realizados de forma manual, demandando um tempo maior, e gerando um controle defasado de caixa e estoque. Para isso, é proposto o desenvolvimento de um sistema </w:t>
      </w:r>
      <w:r w:rsidR="00052A3A">
        <w:t>capaz de gerenciar o estoque, os pedidos e as vendas e outros processos, otimizando assim, o atendimento e os processos de produção das refeições.</w:t>
      </w:r>
    </w:p>
    <w:p w14:paraId="3F0CF96B" w14:textId="77777777" w:rsidR="00B93221" w:rsidRDefault="00B93221" w:rsidP="00E641A0">
      <w:pPr>
        <w:ind w:firstLine="0"/>
        <w:rPr>
          <w:ins w:id="13" w:author="Fabio Furia Silva" w:date="2019-02-03T18:25:00Z"/>
        </w:rPr>
      </w:pPr>
      <w:r w:rsidRPr="005574A0">
        <w:rPr>
          <w:b/>
        </w:rPr>
        <w:t>Palavras-chaves</w:t>
      </w:r>
      <w:r>
        <w:t>:</w:t>
      </w:r>
      <w:r w:rsidR="00281235">
        <w:t xml:space="preserve"> </w:t>
      </w:r>
      <w:r w:rsidR="005574A0" w:rsidRPr="005574A0">
        <w:rPr>
          <w:highlight w:val="yellow"/>
        </w:rPr>
        <w:t>Artigo, Modelo, Padrão</w:t>
      </w:r>
      <w:r w:rsidR="00170E29" w:rsidRPr="00170E29">
        <w:t>.</w:t>
      </w:r>
    </w:p>
    <w:p w14:paraId="6FC9450D" w14:textId="3E829E0F" w:rsidR="00BF0927" w:rsidRDefault="00BF0927" w:rsidP="00E641A0">
      <w:pPr>
        <w:spacing w:before="240"/>
        <w:ind w:firstLine="0"/>
        <w:rPr>
          <w:lang w:val="en-US"/>
        </w:rPr>
      </w:pPr>
      <w:moveToRangeStart w:id="14" w:author="Fabio Furia Silva" w:date="2019-02-03T18:25:00Z" w:name="move110770"/>
      <w:moveTo w:id="15" w:author="Fabio Furia Silva" w:date="2019-02-03T18:25:00Z">
        <w:r w:rsidRPr="00F00678">
          <w:rPr>
            <w:b/>
            <w:lang w:val="en-US"/>
          </w:rPr>
          <w:t>Abstract</w:t>
        </w:r>
      </w:moveTo>
      <w:r w:rsidR="00052A3A">
        <w:rPr>
          <w:b/>
          <w:lang w:val="en-US"/>
        </w:rPr>
        <w:t xml:space="preserve">. </w:t>
      </w:r>
      <w:r w:rsidR="00052A3A">
        <w:rPr>
          <w:lang w:val="en-US"/>
        </w:rPr>
        <w:t xml:space="preserve">The customer’s main problem is the fact that all processes are executed manually, requiring a longer time and generating a delayed control of cash and stock. It is proposed the development of a system capable of managing stock, orders and sales, and other processes, optimizing </w:t>
      </w:r>
    </w:p>
    <w:p w14:paraId="176AF2FE" w14:textId="77777777" w:rsidR="00170E29" w:rsidRPr="00F00678" w:rsidRDefault="00170E29" w:rsidP="00E641A0">
      <w:pPr>
        <w:ind w:firstLine="0"/>
        <w:rPr>
          <w:lang w:val="en-US"/>
        </w:rPr>
      </w:pPr>
      <w:r>
        <w:rPr>
          <w:b/>
          <w:lang w:val="en-US"/>
        </w:rPr>
        <w:t>Keywords:</w:t>
      </w:r>
      <w:r>
        <w:rPr>
          <w:lang w:val="en-US"/>
        </w:rPr>
        <w:t xml:space="preserve"> </w:t>
      </w:r>
      <w:r w:rsidRPr="00170E29">
        <w:rPr>
          <w:highlight w:val="yellow"/>
          <w:lang w:val="en-US"/>
        </w:rPr>
        <w:t>Paper, Template, Standard</w:t>
      </w:r>
      <w:r>
        <w:rPr>
          <w:lang w:val="en-US"/>
        </w:rPr>
        <w:t>.</w:t>
      </w:r>
    </w:p>
    <w:moveToRangeEnd w:id="14"/>
    <w:p w14:paraId="7CF8CA12" w14:textId="77777777" w:rsidR="00BF0927" w:rsidRPr="00F00678" w:rsidDel="00BF0927" w:rsidRDefault="00BF0927" w:rsidP="00FA379E">
      <w:pPr>
        <w:pStyle w:val="Ttulo1"/>
        <w:rPr>
          <w:del w:id="16" w:author="Fabio Furia Silva" w:date="2019-02-03T18:25:00Z"/>
        </w:rPr>
      </w:pPr>
    </w:p>
    <w:p w14:paraId="6F6CFF89" w14:textId="77777777" w:rsidR="0095145B" w:rsidRPr="00F00678" w:rsidRDefault="000B4E5F">
      <w:pPr>
        <w:pStyle w:val="Ttulo1"/>
        <w:pPrChange w:id="17" w:author="Fabio Furia Silva" w:date="2019-02-03T18:27:00Z">
          <w:pPr>
            <w:keepNext/>
            <w:spacing w:before="240"/>
            <w:jc w:val="left"/>
          </w:pPr>
        </w:pPrChange>
      </w:pPr>
      <w:r w:rsidRPr="00F00678">
        <w:t>Introdução</w:t>
      </w:r>
    </w:p>
    <w:p w14:paraId="66A78BE0" w14:textId="77777777" w:rsidR="007F709F" w:rsidRDefault="007F709F" w:rsidP="007F709F">
      <w:r>
        <w:t>O cliente é do ramo alimentício, proprietário de um food truck de massas chamado Panquecas da Nona.</w:t>
      </w:r>
    </w:p>
    <w:p w14:paraId="44ADFE4B" w14:textId="77777777" w:rsidR="007F709F" w:rsidRDefault="007F709F" w:rsidP="007F709F">
      <w:r>
        <w:t>Os processos atualmente são realizados manualmente, afetando a agilidade no atendimento e podendo gerar diversas falhas, tanto no atendimento, quanto no gerenciamento do negócio.</w:t>
      </w:r>
    </w:p>
    <w:p w14:paraId="62016EFE" w14:textId="77777777" w:rsidR="007F709F" w:rsidRDefault="007F709F" w:rsidP="007F709F">
      <w:r>
        <w:t>A proposta para a solução do problema do cliente é o desenvolvimento de um sistema capaz de gerenciar o estoque, os pedidos e as vendas e outros processos, otimizando assim, o atendimento e os processos de produção das refeições.</w:t>
      </w:r>
    </w:p>
    <w:p w14:paraId="5CF30447" w14:textId="77777777" w:rsidR="0095145B" w:rsidRPr="00F00678" w:rsidRDefault="000B4E5F">
      <w:pPr>
        <w:pStyle w:val="Ttulo2"/>
        <w:pPrChange w:id="18" w:author="Fabio Furia Silva" w:date="2019-02-03T18:27:00Z">
          <w:pPr>
            <w:keepNext/>
            <w:spacing w:before="240"/>
            <w:jc w:val="left"/>
          </w:pPr>
        </w:pPrChange>
      </w:pPr>
      <w:r w:rsidRPr="00F00678">
        <w:t>Apresentação do Problema</w:t>
      </w:r>
    </w:p>
    <w:p w14:paraId="469059ED" w14:textId="77777777" w:rsidR="007F709F" w:rsidRDefault="007F709F" w:rsidP="007F709F">
      <w:pPr>
        <w:spacing w:after="227"/>
      </w:pPr>
      <w:r>
        <w:t>Fundada em 2017, a Panquecas da Nona iniciou suas atividades fornecendo diversos pratos da culinária italiana em um “Food Truck”.</w:t>
      </w:r>
    </w:p>
    <w:p w14:paraId="2AD6BC9B" w14:textId="77777777" w:rsidR="007F709F" w:rsidRDefault="007F709F" w:rsidP="007F709F">
      <w:pPr>
        <w:spacing w:after="227"/>
      </w:pPr>
      <w:r>
        <w:t>Funciona em um veículo motorizado que permite deslocamento, chamada popularmente de “Food Truck” que permite localização e horário de funcionamento flexíveis, em diversos momentos do dia e em diferentes lugares da cidade de São Paulo.</w:t>
      </w:r>
    </w:p>
    <w:p w14:paraId="0B0E422E" w14:textId="77777777" w:rsidR="007F709F" w:rsidRDefault="007F709F" w:rsidP="007F709F">
      <w:pPr>
        <w:spacing w:after="227"/>
      </w:pPr>
      <w:r>
        <w:lastRenderedPageBreak/>
        <w:t>Trata-se de uma empresa de pequeno porte que conta apenas com dois funcionários mas que atende a um número de clientes bem variados. Isso se dá pois, desde o início de  suas atividades, a Panquecas da Nona leva suas delícias a eventos corporativos de curta duração que acontecem dentro de empresas de grande porte. Dentre elas podemos citar o Grupo Volkswagen, a JBS, a Mercedes-Benz, a Comgás e o Grupo Bandeirantes de Televisão como clientes habituais.</w:t>
      </w:r>
    </w:p>
    <w:p w14:paraId="3D0D9735" w14:textId="77777777" w:rsidR="007F709F" w:rsidRDefault="007F709F" w:rsidP="007F709F">
      <w:pPr>
        <w:spacing w:after="227"/>
      </w:pPr>
      <w:r>
        <w:t xml:space="preserve">Atualmente, o processo de funcionamento é realizado da seguinte forma: </w:t>
      </w:r>
    </w:p>
    <w:p w14:paraId="4D6EA472" w14:textId="77777777" w:rsidR="007F709F" w:rsidRDefault="007F709F" w:rsidP="007F709F">
      <w:pPr>
        <w:spacing w:after="227"/>
      </w:pPr>
      <w:r>
        <w:t>A reserva de um horário de atendimento do Panquecas da Nona em eventos corporativos pode ser realizada através de canais de comunicação como grupos de WhatsApp, Facebook e também por meio de email ou telefone.</w:t>
      </w:r>
    </w:p>
    <w:p w14:paraId="28A77B3D" w14:textId="77777777" w:rsidR="007F709F" w:rsidRDefault="007F709F" w:rsidP="007F709F">
      <w:pPr>
        <w:spacing w:after="227"/>
      </w:pPr>
      <w:r>
        <w:t>Definidos o tipo de evento, a data e o local, passa-se à compra dos ingredientes, alimentos e bebidas necessários para atender ao referido evento. As compras são feitas em mercados atacadistas e feiras livres.</w:t>
      </w:r>
    </w:p>
    <w:p w14:paraId="3C2F9420" w14:textId="77777777" w:rsidR="007F709F" w:rsidRDefault="007F709F" w:rsidP="007F709F">
      <w:pPr>
        <w:spacing w:after="227"/>
      </w:pPr>
      <w:r>
        <w:t>A produção e embalagem de massas e molhos são feitas conforme expectativa de vendas pré calculada.</w:t>
      </w:r>
    </w:p>
    <w:p w14:paraId="0852559D" w14:textId="77777777" w:rsidR="007F709F" w:rsidRDefault="007F709F" w:rsidP="007F709F">
      <w:pPr>
        <w:spacing w:after="227"/>
      </w:pPr>
      <w:r>
        <w:t>A aquisição de bebidas para fornecimento aos consumidores é realizada tomando como base certas informações prévias sobre o público, como restrição de idade, por exemplo. O clima também é um fator que influencia na quantidade e nos tipos de bebidas a serem oferecidas. Assim, muitas vezes a compra maior é de refrigerantes, outras de sucos, outras ainda de bebidas alcóolicas.</w:t>
      </w:r>
    </w:p>
    <w:p w14:paraId="59AB0E2C" w14:textId="77777777" w:rsidR="007F709F" w:rsidRDefault="007F709F" w:rsidP="007F709F">
      <w:pPr>
        <w:spacing w:after="227"/>
      </w:pPr>
      <w:r>
        <w:t>O controle do estoque é efetuado antes do início do evento, por meio da contagem dos produtos que serão levados para serem vendidos no dia.</w:t>
      </w:r>
    </w:p>
    <w:p w14:paraId="124B9949" w14:textId="77777777" w:rsidR="007F709F" w:rsidRDefault="007F709F" w:rsidP="007F709F">
      <w:pPr>
        <w:spacing w:after="227"/>
      </w:pPr>
      <w:r>
        <w:t>O consumidor realiza o pedido no caixa e efetua o pagamento do mesmo. No momento do pagamento recebe uma senha.</w:t>
      </w:r>
    </w:p>
    <w:p w14:paraId="79443D30" w14:textId="77777777" w:rsidR="007F709F" w:rsidRDefault="007F709F" w:rsidP="007F709F">
      <w:pPr>
        <w:spacing w:after="227"/>
      </w:pPr>
      <w:r>
        <w:t>O pedido realizado pelo consumidor é repassado à cozinha por meio de uma comanda de papel, com todas as informações sobre a refeição escolhida.</w:t>
      </w:r>
    </w:p>
    <w:p w14:paraId="49EC5911" w14:textId="77777777" w:rsidR="007F709F" w:rsidRDefault="007F709F" w:rsidP="007F709F">
      <w:pPr>
        <w:spacing w:after="227"/>
      </w:pPr>
      <w:r>
        <w:t>Inicia-se, assim , o preparo da refeição solicitada.</w:t>
      </w:r>
    </w:p>
    <w:p w14:paraId="0B21BA1F" w14:textId="77777777" w:rsidR="007F709F" w:rsidRDefault="007F709F" w:rsidP="007F709F">
      <w:pPr>
        <w:spacing w:after="227"/>
      </w:pPr>
      <w:r>
        <w:t>Ao término do preparo do prato, o consumidor é avisado por meio de um painel eletrônico no qual a senha em sua posse é exibida.</w:t>
      </w:r>
    </w:p>
    <w:p w14:paraId="27EDDBAE" w14:textId="77777777" w:rsidR="007F709F" w:rsidRDefault="007F709F" w:rsidP="007F709F">
      <w:r>
        <w:t>As</w:t>
      </w:r>
      <w:r>
        <w:rPr>
          <w:color w:val="BF0041"/>
        </w:rPr>
        <w:t xml:space="preserve"> </w:t>
      </w:r>
      <w:r>
        <w:t xml:space="preserve">vendas são feitas de forma manual, sem qualquer tipo de sistema controlando o fluxo de caixa, pedidos e estoque. O cliente faz o pedido no caixa, efetua o pagamento, e recebe o número do seu pedido para aguardar a senha no painel. A pessoa responsável pelo caixa preenche a comanda manualmente, e entrega para o cozinheiro. </w:t>
      </w:r>
    </w:p>
    <w:p w14:paraId="6B116053" w14:textId="77777777" w:rsidR="007F709F" w:rsidRDefault="007F709F" w:rsidP="007F709F">
      <w:pPr>
        <w:keepNext/>
        <w:spacing w:before="240"/>
      </w:pPr>
      <w:r>
        <w:t>Esse tipo de controle gera um processo demorado pós evento, pois a verificação de caixa, estoque e pedidos realizados no dia é feita manualmente, o que pode resultar em erros, com a necessidade de efetuar repetidas conferências.</w:t>
      </w:r>
      <w:r>
        <w:tab/>
      </w:r>
    </w:p>
    <w:p w14:paraId="425B9CBC" w14:textId="14A9403F" w:rsidR="0095145B" w:rsidRPr="00F00678" w:rsidRDefault="0095145B" w:rsidP="00D91384">
      <w:pPr>
        <w:pStyle w:val="Imagem"/>
      </w:pPr>
    </w:p>
    <w:p w14:paraId="4F98B728" w14:textId="77777777" w:rsidR="0095145B" w:rsidRPr="00F00678" w:rsidRDefault="00A63F43" w:rsidP="00D969A6">
      <w:pPr>
        <w:pStyle w:val="Legenda"/>
        <w:jc w:val="center"/>
      </w:pPr>
      <w:bookmarkStart w:id="19" w:name="_Ref115326"/>
      <w:bookmarkStart w:id="20" w:name="_Ref115307"/>
      <w:r>
        <w:t xml:space="preserve">Figura </w:t>
      </w:r>
      <w:r>
        <w:fldChar w:fldCharType="begin"/>
      </w:r>
      <w:r>
        <w:instrText xml:space="preserve"> SEQ Figura \* ARABIC </w:instrText>
      </w:r>
      <w:r>
        <w:fldChar w:fldCharType="separate"/>
      </w:r>
      <w:r w:rsidR="00C250B0">
        <w:rPr>
          <w:noProof/>
        </w:rPr>
        <w:t>1</w:t>
      </w:r>
      <w:r>
        <w:fldChar w:fldCharType="end"/>
      </w:r>
      <w:bookmarkEnd w:id="19"/>
      <w:r w:rsidR="008A2C64">
        <w:t xml:space="preserve"> - </w:t>
      </w:r>
      <w:r w:rsidR="000B4E5F" w:rsidRPr="00F00678">
        <w:t>Exemplo de Imagem</w:t>
      </w:r>
      <w:bookmarkEnd w:id="20"/>
    </w:p>
    <w:p w14:paraId="30B751B9" w14:textId="77777777" w:rsidR="0095145B" w:rsidRPr="00F00678" w:rsidRDefault="0095145B" w:rsidP="00FA379E"/>
    <w:p w14:paraId="03C6F808" w14:textId="77777777" w:rsidR="00C65167" w:rsidRDefault="00C65167" w:rsidP="00EF0B12">
      <w:r>
        <w:lastRenderedPageBreak/>
        <w:t xml:space="preserve">As imagens devem ser centralizadas, aténs da legenda, com garantia de que não haja quebra de </w:t>
      </w:r>
      <w:r w:rsidR="00627156">
        <w:t xml:space="preserve">linhas, conforme ilustrado na </w:t>
      </w:r>
      <w:r w:rsidR="005336FF">
        <w:fldChar w:fldCharType="begin"/>
      </w:r>
      <w:r w:rsidR="005336FF">
        <w:instrText xml:space="preserve"> REF _Ref115705 \h </w:instrText>
      </w:r>
      <w:r w:rsidR="005336FF">
        <w:fldChar w:fldCharType="separate"/>
      </w:r>
      <w:r w:rsidR="00C250B0">
        <w:t xml:space="preserve">Figura </w:t>
      </w:r>
      <w:r w:rsidR="00C250B0">
        <w:rPr>
          <w:noProof/>
        </w:rPr>
        <w:t>2</w:t>
      </w:r>
      <w:r w:rsidR="005336FF">
        <w:fldChar w:fldCharType="end"/>
      </w:r>
      <w:r w:rsidR="005336FF">
        <w:t xml:space="preserve"> a seguir</w:t>
      </w:r>
      <w:r w:rsidR="00EF0B12">
        <w:t xml:space="preserve"> e não podem ser </w:t>
      </w:r>
      <w:r w:rsidR="00EF0B12" w:rsidRPr="00EF0B12">
        <w:rPr>
          <w:i/>
        </w:rPr>
        <w:t>inline</w:t>
      </w:r>
      <w:r w:rsidR="00EF0B12">
        <w:t xml:space="preserve"> com o texto.</w:t>
      </w:r>
    </w:p>
    <w:p w14:paraId="65A22FFE" w14:textId="3C128089" w:rsidR="00627156" w:rsidRDefault="00627156" w:rsidP="00841332">
      <w:pPr>
        <w:pStyle w:val="Imagem"/>
      </w:pPr>
    </w:p>
    <w:p w14:paraId="39983FF2" w14:textId="77777777" w:rsidR="0095145B" w:rsidRDefault="000B4E5F">
      <w:pPr>
        <w:pStyle w:val="Ttulo2"/>
        <w:pPrChange w:id="21" w:author="Fabio Furia Silva" w:date="2019-02-03T18:27:00Z">
          <w:pPr>
            <w:keepNext/>
            <w:spacing w:before="240"/>
            <w:jc w:val="left"/>
          </w:pPr>
        </w:pPrChange>
      </w:pPr>
      <w:r w:rsidRPr="00F00678">
        <w:t>Objetivos</w:t>
      </w:r>
    </w:p>
    <w:p w14:paraId="6CBC0518" w14:textId="77777777" w:rsidR="007F709F" w:rsidRDefault="007F709F" w:rsidP="007F709F">
      <w:pPr>
        <w:keepNext/>
        <w:spacing w:before="240"/>
      </w:pPr>
      <w:r>
        <w:t>A equipe de desenvolvimento projetará um sistema para solucionar os atuais problemas do cliente, tendo como principais pontos:</w:t>
      </w:r>
    </w:p>
    <w:p w14:paraId="041C4E0D" w14:textId="77777777" w:rsidR="007F709F" w:rsidRDefault="007F709F" w:rsidP="007F709F">
      <w:pPr>
        <w:widowControl w:val="0"/>
        <w:numPr>
          <w:ilvl w:val="0"/>
          <w:numId w:val="10"/>
        </w:numPr>
        <w:pBdr>
          <w:top w:val="none" w:sz="0" w:space="0" w:color="auto"/>
          <w:left w:val="none" w:sz="0" w:space="0" w:color="auto"/>
          <w:bottom w:val="none" w:sz="0" w:space="0" w:color="auto"/>
          <w:right w:val="none" w:sz="0" w:space="0" w:color="auto"/>
          <w:between w:val="none" w:sz="0" w:space="0" w:color="auto"/>
        </w:pBdr>
        <w:spacing w:before="120"/>
        <w:ind w:right="454"/>
      </w:pPr>
      <w:r>
        <w:t>Agenda de eventos: manter uma agenda dos eventos com dados de localização, datas e do público alvo;</w:t>
      </w:r>
    </w:p>
    <w:p w14:paraId="4CEB0497" w14:textId="77777777" w:rsidR="007F709F" w:rsidRDefault="007F709F" w:rsidP="007F709F">
      <w:pPr>
        <w:widowControl w:val="0"/>
        <w:numPr>
          <w:ilvl w:val="0"/>
          <w:numId w:val="10"/>
        </w:numPr>
        <w:pBdr>
          <w:top w:val="none" w:sz="0" w:space="0" w:color="auto"/>
          <w:left w:val="none" w:sz="0" w:space="0" w:color="auto"/>
          <w:bottom w:val="none" w:sz="0" w:space="0" w:color="auto"/>
          <w:right w:val="none" w:sz="0" w:space="0" w:color="auto"/>
          <w:between w:val="none" w:sz="0" w:space="0" w:color="auto"/>
        </w:pBdr>
        <w:spacing w:before="120"/>
        <w:ind w:right="454"/>
      </w:pPr>
      <w:r>
        <w:t>Controle de estoque por evento: cadastro do estoque antes do início de cada evento e acompanhamento em tempo real;</w:t>
      </w:r>
    </w:p>
    <w:p w14:paraId="6F1BF3B6" w14:textId="77777777" w:rsidR="007F709F" w:rsidRDefault="007F709F" w:rsidP="007F709F">
      <w:pPr>
        <w:widowControl w:val="0"/>
        <w:numPr>
          <w:ilvl w:val="0"/>
          <w:numId w:val="10"/>
        </w:numPr>
        <w:pBdr>
          <w:top w:val="none" w:sz="0" w:space="0" w:color="auto"/>
          <w:left w:val="none" w:sz="0" w:space="0" w:color="auto"/>
          <w:bottom w:val="none" w:sz="0" w:space="0" w:color="auto"/>
          <w:right w:val="none" w:sz="0" w:space="0" w:color="auto"/>
          <w:between w:val="none" w:sz="0" w:space="0" w:color="auto"/>
        </w:pBdr>
        <w:spacing w:before="120"/>
        <w:ind w:right="454"/>
      </w:pPr>
      <w:r>
        <w:t>Controle dos pedidos: após o cliente realizar o pedido no caixa e realizar o pagamento, será registrado e impresso uma senha para o cliente e o respectivo pedido para a cozinha;</w:t>
      </w:r>
    </w:p>
    <w:p w14:paraId="1E618BAC" w14:textId="77777777" w:rsidR="007F709F" w:rsidRDefault="007F709F" w:rsidP="007F709F">
      <w:pPr>
        <w:widowControl w:val="0"/>
        <w:numPr>
          <w:ilvl w:val="0"/>
          <w:numId w:val="10"/>
        </w:numPr>
        <w:pBdr>
          <w:top w:val="none" w:sz="0" w:space="0" w:color="auto"/>
          <w:left w:val="none" w:sz="0" w:space="0" w:color="auto"/>
          <w:bottom w:val="none" w:sz="0" w:space="0" w:color="auto"/>
          <w:right w:val="none" w:sz="0" w:space="0" w:color="auto"/>
          <w:between w:val="none" w:sz="0" w:space="0" w:color="auto"/>
        </w:pBdr>
        <w:spacing w:before="120"/>
        <w:ind w:right="454"/>
      </w:pPr>
      <w:r>
        <w:t>Controle de entrega dos pedidos pela senha do cliente: acompanhamento dos pedidos através de um painel digital;</w:t>
      </w:r>
    </w:p>
    <w:p w14:paraId="1F381762" w14:textId="77777777" w:rsidR="007F709F" w:rsidRDefault="007F709F" w:rsidP="007F709F">
      <w:pPr>
        <w:widowControl w:val="0"/>
        <w:numPr>
          <w:ilvl w:val="0"/>
          <w:numId w:val="10"/>
        </w:numPr>
        <w:pBdr>
          <w:top w:val="none" w:sz="0" w:space="0" w:color="auto"/>
          <w:left w:val="none" w:sz="0" w:space="0" w:color="auto"/>
          <w:bottom w:val="none" w:sz="0" w:space="0" w:color="auto"/>
          <w:right w:val="none" w:sz="0" w:space="0" w:color="auto"/>
          <w:between w:val="none" w:sz="0" w:space="0" w:color="auto"/>
        </w:pBdr>
        <w:spacing w:before="120"/>
        <w:ind w:right="454"/>
      </w:pPr>
      <w:r>
        <w:t>Cancelamento de itens do pedido: possibilidade de cancelar itens de um pedido;</w:t>
      </w:r>
    </w:p>
    <w:p w14:paraId="45E5D288" w14:textId="77777777" w:rsidR="007F709F" w:rsidRDefault="007F709F" w:rsidP="007F709F">
      <w:pPr>
        <w:widowControl w:val="0"/>
        <w:numPr>
          <w:ilvl w:val="0"/>
          <w:numId w:val="10"/>
        </w:numPr>
        <w:pBdr>
          <w:top w:val="none" w:sz="0" w:space="0" w:color="auto"/>
          <w:left w:val="none" w:sz="0" w:space="0" w:color="auto"/>
          <w:bottom w:val="none" w:sz="0" w:space="0" w:color="auto"/>
          <w:right w:val="none" w:sz="0" w:space="0" w:color="auto"/>
          <w:between w:val="none" w:sz="0" w:space="0" w:color="auto"/>
        </w:pBdr>
        <w:spacing w:before="120"/>
        <w:ind w:right="454"/>
      </w:pPr>
      <w:r>
        <w:t>Controle de fluxo de caixa: acompanhamento das vendas e dos valores recebidos em decorrência destas;</w:t>
      </w:r>
    </w:p>
    <w:p w14:paraId="1CCA93A2" w14:textId="77777777" w:rsidR="007F709F" w:rsidRDefault="007F709F" w:rsidP="007F709F">
      <w:pPr>
        <w:widowControl w:val="0"/>
        <w:numPr>
          <w:ilvl w:val="0"/>
          <w:numId w:val="10"/>
        </w:numPr>
        <w:pBdr>
          <w:top w:val="none" w:sz="0" w:space="0" w:color="auto"/>
          <w:left w:val="none" w:sz="0" w:space="0" w:color="auto"/>
          <w:bottom w:val="none" w:sz="0" w:space="0" w:color="auto"/>
          <w:right w:val="none" w:sz="0" w:space="0" w:color="auto"/>
          <w:between w:val="none" w:sz="0" w:space="0" w:color="auto"/>
        </w:pBdr>
        <w:spacing w:before="120"/>
        <w:ind w:right="454"/>
      </w:pPr>
      <w:r>
        <w:t>Relatórios de vendas: fornecer dados sobre as vendas com possibilidade de filtros por eventos e por intervalo de datas;</w:t>
      </w:r>
    </w:p>
    <w:p w14:paraId="228E7ABB" w14:textId="77777777" w:rsidR="007F709F" w:rsidRDefault="007F709F" w:rsidP="007F709F">
      <w:pPr>
        <w:widowControl w:val="0"/>
        <w:numPr>
          <w:ilvl w:val="0"/>
          <w:numId w:val="10"/>
        </w:numPr>
        <w:pBdr>
          <w:top w:val="none" w:sz="0" w:space="0" w:color="auto"/>
          <w:left w:val="none" w:sz="0" w:space="0" w:color="auto"/>
          <w:bottom w:val="none" w:sz="0" w:space="0" w:color="auto"/>
          <w:right w:val="none" w:sz="0" w:space="0" w:color="auto"/>
          <w:between w:val="none" w:sz="0" w:space="0" w:color="auto"/>
        </w:pBdr>
        <w:spacing w:before="120"/>
        <w:ind w:right="454"/>
      </w:pPr>
      <w:r>
        <w:t>Reset de senha diária.</w:t>
      </w:r>
    </w:p>
    <w:p w14:paraId="2FE7DAA7" w14:textId="77777777" w:rsidR="007F709F" w:rsidRPr="007F709F" w:rsidRDefault="007F709F" w:rsidP="007F709F">
      <w:pPr>
        <w:ind w:firstLine="0"/>
      </w:pPr>
    </w:p>
    <w:p w14:paraId="51FCC322" w14:textId="77777777" w:rsidR="0095145B" w:rsidRPr="00F00678" w:rsidRDefault="000B4E5F">
      <w:pPr>
        <w:pStyle w:val="Ttulo1"/>
        <w:pPrChange w:id="22" w:author="Fabio Furia Silva" w:date="2019-02-03T18:27:00Z">
          <w:pPr>
            <w:keepNext/>
            <w:spacing w:before="240"/>
            <w:jc w:val="left"/>
          </w:pPr>
        </w:pPrChange>
      </w:pPr>
      <w:bookmarkStart w:id="23" w:name="_Ref116135"/>
      <w:r w:rsidRPr="00F00678">
        <w:t>Estudo de Viabilidade</w:t>
      </w:r>
      <w:bookmarkEnd w:id="23"/>
    </w:p>
    <w:p w14:paraId="68D6CD02" w14:textId="77777777" w:rsidR="0095145B" w:rsidRPr="00F00678" w:rsidRDefault="000B4E5F" w:rsidP="00FA379E">
      <w:r w:rsidRPr="00F00678">
        <w:t>E</w:t>
      </w:r>
      <w:r w:rsidR="000A09FD">
        <w:t>sta seção</w:t>
      </w:r>
      <w:r w:rsidRPr="00F00678">
        <w:t xml:space="preserve"> está reservada para análise de viabilidade da solução proposta para o cliente. Essa análise deve ser dividida em uma pesquisa de soluções similares tanto no mercado, quanto em outros trabalhos de OPE já feitos.</w:t>
      </w:r>
    </w:p>
    <w:p w14:paraId="1383C7E1" w14:textId="77777777" w:rsidR="0095145B" w:rsidRPr="00F00678" w:rsidRDefault="000B4E5F" w:rsidP="00FA379E">
      <w:r w:rsidRPr="00F00678">
        <w:t xml:space="preserve">Após a análise de soluções similares, será apresentada uma comparação justificando o porquê </w:t>
      </w:r>
      <w:r w:rsidR="00976466">
        <w:t xml:space="preserve">de </w:t>
      </w:r>
      <w:r w:rsidRPr="00F00678">
        <w:t>a solução adotada ser mais indicada para o cliente do que uma ou mais das encontradas na análise.</w:t>
      </w:r>
    </w:p>
    <w:p w14:paraId="4197C9C5" w14:textId="77777777" w:rsidR="0095145B" w:rsidRPr="00F00678" w:rsidRDefault="000B4E5F">
      <w:pPr>
        <w:pStyle w:val="Ttulo2"/>
        <w:pPrChange w:id="24" w:author="Fabio Furia Silva" w:date="2019-02-03T18:27:00Z">
          <w:pPr/>
        </w:pPrChange>
      </w:pPr>
      <w:r w:rsidRPr="00F00678">
        <w:t>Soluções de Mercado e OPE</w:t>
      </w:r>
    </w:p>
    <w:p w14:paraId="77246BE5" w14:textId="77777777" w:rsidR="0095145B" w:rsidRPr="00F00678" w:rsidRDefault="000B4E5F" w:rsidP="00FA379E">
      <w:r w:rsidRPr="00F00678">
        <w:t>Aqui devem ser listadas e apresentadas as soluções encontradas no mercado que mais se aproximarem dos problemas levantados com o cliente. Mesmo que a área de atuação do cliente seja muito específica, em geral ela vai se aproximar muito de conceitos comuns no mercado (ecommerce, marketplace, serviços, etc.).</w:t>
      </w:r>
    </w:p>
    <w:p w14:paraId="4B4C2E85" w14:textId="77777777" w:rsidR="0095145B" w:rsidRPr="00F00678" w:rsidRDefault="000B4E5F" w:rsidP="00FA379E">
      <w:pPr>
        <w:rPr>
          <w:b/>
        </w:rPr>
      </w:pPr>
      <w:r w:rsidRPr="00F00678">
        <w:t>Além das soluções no mercado também é importante verificar se algo similar já não foi feito em outras OPEs, olhando no site da disciplina os já apresentados.</w:t>
      </w:r>
    </w:p>
    <w:p w14:paraId="44A187BF" w14:textId="77777777" w:rsidR="0095145B" w:rsidRPr="00F00678" w:rsidRDefault="000B4E5F">
      <w:pPr>
        <w:pStyle w:val="Ttulo2"/>
        <w:pPrChange w:id="25" w:author="Fabio Furia Silva" w:date="2019-02-03T18:27:00Z">
          <w:pPr>
            <w:keepNext/>
            <w:spacing w:before="240"/>
            <w:jc w:val="left"/>
          </w:pPr>
        </w:pPrChange>
      </w:pPr>
      <w:r w:rsidRPr="00F00678">
        <w:lastRenderedPageBreak/>
        <w:t>Justificativa</w:t>
      </w:r>
    </w:p>
    <w:p w14:paraId="03E185A7" w14:textId="77777777" w:rsidR="0095145B" w:rsidRPr="00F00678" w:rsidRDefault="000B4E5F" w:rsidP="00FA379E">
      <w:r w:rsidRPr="00F00678">
        <w:t>Após o levantamento das soluções similares na subseção 2.1, aqui deve estar as comparações com as soluções encontradas, justificando o porquê da solução proposta ser aderente com o cliente necessita.</w:t>
      </w:r>
    </w:p>
    <w:p w14:paraId="7DD11448" w14:textId="77777777" w:rsidR="0095145B" w:rsidRPr="00F00678" w:rsidRDefault="000B4E5F">
      <w:pPr>
        <w:pStyle w:val="Ttulo1"/>
        <w:pPrChange w:id="26" w:author="Fabio Furia Silva" w:date="2019-02-03T18:27:00Z">
          <w:pPr>
            <w:keepNext/>
            <w:spacing w:before="240"/>
            <w:jc w:val="left"/>
          </w:pPr>
        </w:pPrChange>
      </w:pPr>
      <w:r w:rsidRPr="00F00678">
        <w:t>Arquitetura da Solução</w:t>
      </w:r>
    </w:p>
    <w:p w14:paraId="59040C56" w14:textId="77777777" w:rsidR="0095145B" w:rsidRPr="00F00678" w:rsidRDefault="000B4E5F" w:rsidP="00FA379E">
      <w:r w:rsidRPr="00F00678">
        <w:t>Ne</w:t>
      </w:r>
      <w:r w:rsidR="000A09FD">
        <w:t>sta seção</w:t>
      </w:r>
      <w:r w:rsidRPr="00F00678">
        <w:t xml:space="preserve"> deve ser descrita toda a arquitetura tecnológica da solução proposta. Muito do conteúdo de</w:t>
      </w:r>
      <w:r w:rsidR="000A09FD">
        <w:t>sta seção</w:t>
      </w:r>
      <w:r w:rsidRPr="00F00678">
        <w:t xml:space="preserve"> vai estar presente no</w:t>
      </w:r>
      <w:r w:rsidR="003707ED">
        <w:t>s</w:t>
      </w:r>
      <w:r w:rsidRPr="00F00678">
        <w:t xml:space="preserve"> artefatos gerados na etapa de engenharia de software. Nesse documento deve estar presente imagens e descrições dos artefatos mais relevantes. Todos os outros deverão estar nas referências.</w:t>
      </w:r>
    </w:p>
    <w:p w14:paraId="0B5A1497" w14:textId="77777777" w:rsidR="0095145B" w:rsidRPr="00F00678" w:rsidRDefault="000B4E5F">
      <w:pPr>
        <w:pStyle w:val="Ttulo2"/>
        <w:pPrChange w:id="27" w:author="Fabio Furia Silva" w:date="2019-02-03T18:27:00Z">
          <w:pPr>
            <w:keepNext/>
            <w:spacing w:before="240"/>
            <w:jc w:val="left"/>
          </w:pPr>
        </w:pPrChange>
      </w:pPr>
      <w:r w:rsidRPr="00F00678">
        <w:t>Diagrama de Componentes</w:t>
      </w:r>
    </w:p>
    <w:p w14:paraId="19D49410" w14:textId="77777777" w:rsidR="0095145B" w:rsidRPr="00F00678" w:rsidRDefault="000B4E5F" w:rsidP="00FA379E">
      <w:r w:rsidRPr="00F00678">
        <w:t xml:space="preserve">Nesta subseção deve estar descrita toda a composição da solução. Além do diagrama de componentes, deve ser mostrada a divisão de sistemas/subsistemas adotados. </w:t>
      </w:r>
    </w:p>
    <w:p w14:paraId="0B40EDED" w14:textId="77777777" w:rsidR="0095145B" w:rsidRPr="00F00678" w:rsidRDefault="008E3029">
      <w:pPr>
        <w:pStyle w:val="Ttulo2"/>
        <w:pPrChange w:id="28" w:author="Fabio Furia Silva" w:date="2019-02-03T18:27:00Z">
          <w:pPr>
            <w:keepNext/>
            <w:spacing w:before="240"/>
            <w:jc w:val="left"/>
          </w:pPr>
        </w:pPrChange>
      </w:pPr>
      <w:r>
        <w:t>I</w:t>
      </w:r>
      <w:r w:rsidR="000B4E5F" w:rsidRPr="00F00678">
        <w:t>nfraestrutura</w:t>
      </w:r>
    </w:p>
    <w:p w14:paraId="54F454D8" w14:textId="77777777" w:rsidR="0095145B" w:rsidRPr="00F00678" w:rsidRDefault="000B4E5F" w:rsidP="00FA379E">
      <w:r w:rsidRPr="00F00678">
        <w:t>Aqui deve constar a descrição da infraestrutura computacional da solução para o cliente. Primeiro deve ser descrita a infraestrutura atual, após isso uma explicação do que deve ser alterado e como para adequar a solução proposta, ou se não houver necessidade de alteração, uma justificativa.</w:t>
      </w:r>
    </w:p>
    <w:p w14:paraId="3C67C1B4" w14:textId="77777777" w:rsidR="0095145B" w:rsidRPr="00F00678" w:rsidRDefault="000B4E5F">
      <w:pPr>
        <w:pStyle w:val="Ttulo2"/>
        <w:pPrChange w:id="29" w:author="Fabio Furia Silva" w:date="2019-02-03T18:27:00Z">
          <w:pPr>
            <w:keepNext/>
            <w:spacing w:before="240"/>
            <w:jc w:val="left"/>
          </w:pPr>
        </w:pPrChange>
      </w:pPr>
      <w:r w:rsidRPr="00F00678">
        <w:t>Tecnologias Utilizadas</w:t>
      </w:r>
    </w:p>
    <w:p w14:paraId="737EEB0F" w14:textId="77777777" w:rsidR="0095145B" w:rsidRPr="00F42324" w:rsidRDefault="000B4E5F" w:rsidP="00FA379E">
      <w:r w:rsidRPr="00F00678">
        <w:t xml:space="preserve">Nessa subseção devem vir listados todas as tecnologias utilizadas, com o propósito de cada uma dentro da solução e uma justificativa simples do motivo de sua utilização. Um </w:t>
      </w:r>
      <w:r w:rsidRPr="00F42324">
        <w:t xml:space="preserve">exemplo de tabela para essa caracterização está na </w:t>
      </w:r>
      <w:r w:rsidR="00F42324" w:rsidRPr="00F42324">
        <w:fldChar w:fldCharType="begin"/>
      </w:r>
      <w:r w:rsidR="00F42324" w:rsidRPr="00F42324">
        <w:instrText xml:space="preserve"> REF _Ref116025 \h </w:instrText>
      </w:r>
      <w:r w:rsidR="00F42324">
        <w:instrText xml:space="preserve"> \* MERGEFORMAT </w:instrText>
      </w:r>
      <w:r w:rsidR="00F42324" w:rsidRPr="00F42324">
        <w:fldChar w:fldCharType="separate"/>
      </w:r>
      <w:r w:rsidR="00C250B0" w:rsidRPr="00F42324">
        <w:t xml:space="preserve">Tabela </w:t>
      </w:r>
      <w:r w:rsidR="00C250B0">
        <w:rPr>
          <w:noProof/>
        </w:rPr>
        <w:t>1</w:t>
      </w:r>
      <w:r w:rsidR="00F42324" w:rsidRPr="00F42324">
        <w:fldChar w:fldCharType="end"/>
      </w:r>
      <w:r w:rsidR="00F42324">
        <w:t>.</w:t>
      </w:r>
      <w:r w:rsidRPr="00F42324">
        <w:t xml:space="preserve"> Títulos de tabelas devem estar acima delas, fonte negrito, tamanho 10, com 6 pontos de espaço antes e depois do </w:t>
      </w:r>
      <w:commentRangeStart w:id="30"/>
      <w:commentRangeStart w:id="31"/>
      <w:r w:rsidRPr="00F42324">
        <w:t>título</w:t>
      </w:r>
      <w:commentRangeEnd w:id="30"/>
      <w:r w:rsidR="00785811" w:rsidRPr="00F42324">
        <w:rPr>
          <w:rStyle w:val="Refdecomentrio"/>
        </w:rPr>
        <w:commentReference w:id="30"/>
      </w:r>
      <w:commentRangeEnd w:id="31"/>
      <w:r w:rsidR="00BD77C9">
        <w:rPr>
          <w:rStyle w:val="Refdecomentrio"/>
        </w:rPr>
        <w:commentReference w:id="31"/>
      </w:r>
      <w:r w:rsidRPr="00F42324">
        <w:t>.</w:t>
      </w:r>
    </w:p>
    <w:p w14:paraId="670C8207" w14:textId="77777777" w:rsidR="0095145B" w:rsidRPr="00F42324" w:rsidRDefault="00D57419" w:rsidP="00D57419">
      <w:pPr>
        <w:pStyle w:val="LegendaTabela"/>
      </w:pPr>
      <w:bookmarkStart w:id="32" w:name="_Ref116025"/>
      <w:r w:rsidRPr="00F42324">
        <w:t xml:space="preserve">Tabela </w:t>
      </w:r>
      <w:r w:rsidRPr="00F42324">
        <w:fldChar w:fldCharType="begin"/>
      </w:r>
      <w:r w:rsidRPr="00F42324">
        <w:instrText xml:space="preserve"> SEQ Tabela \* ARABIC </w:instrText>
      </w:r>
      <w:r w:rsidRPr="00F42324">
        <w:fldChar w:fldCharType="separate"/>
      </w:r>
      <w:r w:rsidR="00C250B0">
        <w:rPr>
          <w:noProof/>
        </w:rPr>
        <w:t>1</w:t>
      </w:r>
      <w:r w:rsidRPr="00F42324">
        <w:fldChar w:fldCharType="end"/>
      </w:r>
      <w:bookmarkEnd w:id="32"/>
      <w:r w:rsidRPr="00F42324">
        <w:t xml:space="preserve"> - </w:t>
      </w:r>
      <w:r w:rsidR="000B4E5F" w:rsidRPr="00F42324">
        <w:t xml:space="preserve">Exemplo de tecnologias </w:t>
      </w:r>
      <w:commentRangeStart w:id="33"/>
      <w:r w:rsidR="000B4E5F" w:rsidRPr="00F42324">
        <w:t>utilizadas</w:t>
      </w:r>
      <w:commentRangeEnd w:id="33"/>
      <w:r w:rsidR="00F21A09" w:rsidRPr="00F42324">
        <w:rPr>
          <w:rStyle w:val="Refdecomentrio"/>
        </w:rPr>
        <w:commentReference w:id="33"/>
      </w:r>
    </w:p>
    <w:tbl>
      <w:tblPr>
        <w:tblStyle w:val="a"/>
        <w:tblW w:w="949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2414"/>
        <w:gridCol w:w="5644"/>
      </w:tblGrid>
      <w:tr w:rsidR="0095145B" w:rsidRPr="00F42324" w14:paraId="4521F749" w14:textId="77777777" w:rsidTr="00BD77C9">
        <w:trPr>
          <w:tblHeader/>
        </w:trPr>
        <w:tc>
          <w:tcPr>
            <w:tcW w:w="1440" w:type="dxa"/>
            <w:shd w:val="clear" w:color="auto" w:fill="D9D9D9" w:themeFill="background1" w:themeFillShade="D9"/>
            <w:tcMar>
              <w:top w:w="100" w:type="dxa"/>
              <w:left w:w="100" w:type="dxa"/>
              <w:bottom w:w="100" w:type="dxa"/>
              <w:right w:w="100" w:type="dxa"/>
            </w:tcMar>
          </w:tcPr>
          <w:p w14:paraId="65E52FD1" w14:textId="77777777" w:rsidR="0095145B" w:rsidRPr="00F42324" w:rsidRDefault="000B4E5F" w:rsidP="00976466">
            <w:pPr>
              <w:keepLines/>
              <w:ind w:firstLine="0"/>
              <w:rPr>
                <w:b/>
              </w:rPr>
            </w:pPr>
            <w:r w:rsidRPr="00F42324">
              <w:rPr>
                <w:b/>
              </w:rPr>
              <w:t>Tecnologia</w:t>
            </w:r>
          </w:p>
        </w:tc>
        <w:tc>
          <w:tcPr>
            <w:tcW w:w="2414" w:type="dxa"/>
            <w:shd w:val="clear" w:color="auto" w:fill="D9D9D9" w:themeFill="background1" w:themeFillShade="D9"/>
            <w:tcMar>
              <w:top w:w="100" w:type="dxa"/>
              <w:left w:w="100" w:type="dxa"/>
              <w:bottom w:w="100" w:type="dxa"/>
              <w:right w:w="100" w:type="dxa"/>
            </w:tcMar>
          </w:tcPr>
          <w:p w14:paraId="246846A2" w14:textId="77777777" w:rsidR="0095145B" w:rsidRPr="00F42324" w:rsidRDefault="000B4E5F" w:rsidP="00976466">
            <w:pPr>
              <w:keepLines/>
              <w:ind w:firstLine="0"/>
              <w:rPr>
                <w:b/>
              </w:rPr>
            </w:pPr>
            <w:r w:rsidRPr="00F42324">
              <w:rPr>
                <w:b/>
              </w:rPr>
              <w:t>Camada/Subsistema</w:t>
            </w:r>
          </w:p>
        </w:tc>
        <w:tc>
          <w:tcPr>
            <w:tcW w:w="5644" w:type="dxa"/>
            <w:shd w:val="clear" w:color="auto" w:fill="D9D9D9" w:themeFill="background1" w:themeFillShade="D9"/>
            <w:tcMar>
              <w:top w:w="100" w:type="dxa"/>
              <w:left w:w="100" w:type="dxa"/>
              <w:bottom w:w="100" w:type="dxa"/>
              <w:right w:w="100" w:type="dxa"/>
            </w:tcMar>
          </w:tcPr>
          <w:p w14:paraId="4F6A894C" w14:textId="77777777" w:rsidR="0095145B" w:rsidRPr="00F42324" w:rsidRDefault="000B4E5F" w:rsidP="00976466">
            <w:pPr>
              <w:keepLines/>
              <w:ind w:firstLine="0"/>
              <w:rPr>
                <w:b/>
              </w:rPr>
            </w:pPr>
            <w:r w:rsidRPr="00F42324">
              <w:rPr>
                <w:b/>
              </w:rPr>
              <w:t>Justificativa</w:t>
            </w:r>
          </w:p>
        </w:tc>
      </w:tr>
      <w:tr w:rsidR="0095145B" w:rsidRPr="00F00678" w14:paraId="3457399B" w14:textId="77777777" w:rsidTr="00BD77C9">
        <w:tc>
          <w:tcPr>
            <w:tcW w:w="1440" w:type="dxa"/>
            <w:shd w:val="clear" w:color="auto" w:fill="auto"/>
            <w:tcMar>
              <w:top w:w="100" w:type="dxa"/>
              <w:left w:w="100" w:type="dxa"/>
              <w:bottom w:w="100" w:type="dxa"/>
              <w:right w:w="100" w:type="dxa"/>
            </w:tcMar>
          </w:tcPr>
          <w:p w14:paraId="43187AB8" w14:textId="77777777" w:rsidR="0095145B" w:rsidRPr="00F42324" w:rsidRDefault="000B4E5F" w:rsidP="00976466">
            <w:pPr>
              <w:keepLines/>
              <w:ind w:firstLine="0"/>
            </w:pPr>
            <w:r w:rsidRPr="00F42324">
              <w:t>Git</w:t>
            </w:r>
          </w:p>
        </w:tc>
        <w:tc>
          <w:tcPr>
            <w:tcW w:w="2414" w:type="dxa"/>
            <w:shd w:val="clear" w:color="auto" w:fill="auto"/>
            <w:tcMar>
              <w:top w:w="100" w:type="dxa"/>
              <w:left w:w="100" w:type="dxa"/>
              <w:bottom w:w="100" w:type="dxa"/>
              <w:right w:w="100" w:type="dxa"/>
            </w:tcMar>
          </w:tcPr>
          <w:p w14:paraId="1D28BE76" w14:textId="77777777" w:rsidR="0095145B" w:rsidRPr="00F42324" w:rsidRDefault="000B4E5F" w:rsidP="00976466">
            <w:pPr>
              <w:keepLines/>
              <w:ind w:firstLine="0"/>
            </w:pPr>
            <w:r w:rsidRPr="00F42324">
              <w:t>Infraestrutura</w:t>
            </w:r>
          </w:p>
        </w:tc>
        <w:tc>
          <w:tcPr>
            <w:tcW w:w="5644" w:type="dxa"/>
            <w:shd w:val="clear" w:color="auto" w:fill="auto"/>
            <w:tcMar>
              <w:top w:w="100" w:type="dxa"/>
              <w:left w:w="100" w:type="dxa"/>
              <w:bottom w:w="100" w:type="dxa"/>
              <w:right w:w="100" w:type="dxa"/>
            </w:tcMar>
          </w:tcPr>
          <w:p w14:paraId="3F1F71A2" w14:textId="77777777" w:rsidR="0095145B" w:rsidRPr="00F00678" w:rsidRDefault="000B4E5F" w:rsidP="00BD77C9">
            <w:pPr>
              <w:keepLines/>
              <w:ind w:firstLine="0"/>
            </w:pPr>
            <w:r w:rsidRPr="00F42324">
              <w:t>Versionamento de código distribuído entre todos os desenvolvedores.</w:t>
            </w:r>
            <w:r w:rsidRPr="00F42324">
              <w:br/>
              <w:t>Necessário pelas ferramentas de hospedagem escolhidas</w:t>
            </w:r>
          </w:p>
        </w:tc>
      </w:tr>
      <w:tr w:rsidR="0095145B" w:rsidRPr="00F00678" w14:paraId="336896E0" w14:textId="77777777" w:rsidTr="00BD77C9">
        <w:tc>
          <w:tcPr>
            <w:tcW w:w="1440" w:type="dxa"/>
            <w:shd w:val="clear" w:color="auto" w:fill="auto"/>
            <w:tcMar>
              <w:top w:w="100" w:type="dxa"/>
              <w:left w:w="100" w:type="dxa"/>
              <w:bottom w:w="100" w:type="dxa"/>
              <w:right w:w="100" w:type="dxa"/>
            </w:tcMar>
          </w:tcPr>
          <w:p w14:paraId="1149BC6A" w14:textId="77777777" w:rsidR="0095145B" w:rsidRPr="00F00678" w:rsidRDefault="000B4E5F" w:rsidP="00976466">
            <w:pPr>
              <w:keepLines/>
              <w:ind w:firstLine="0"/>
            </w:pPr>
            <w:r w:rsidRPr="00F00678">
              <w:t>Java</w:t>
            </w:r>
          </w:p>
        </w:tc>
        <w:tc>
          <w:tcPr>
            <w:tcW w:w="2414" w:type="dxa"/>
            <w:shd w:val="clear" w:color="auto" w:fill="auto"/>
            <w:tcMar>
              <w:top w:w="100" w:type="dxa"/>
              <w:left w:w="100" w:type="dxa"/>
              <w:bottom w:w="100" w:type="dxa"/>
              <w:right w:w="100" w:type="dxa"/>
            </w:tcMar>
          </w:tcPr>
          <w:p w14:paraId="54CDDE76" w14:textId="77777777" w:rsidR="0095145B" w:rsidRPr="00F00678" w:rsidRDefault="000B4E5F" w:rsidP="00976466">
            <w:pPr>
              <w:keepLines/>
              <w:ind w:firstLine="0"/>
            </w:pPr>
            <w:r w:rsidRPr="00F00678">
              <w:t>Servidor</w:t>
            </w:r>
          </w:p>
        </w:tc>
        <w:tc>
          <w:tcPr>
            <w:tcW w:w="5644" w:type="dxa"/>
            <w:shd w:val="clear" w:color="auto" w:fill="auto"/>
            <w:tcMar>
              <w:top w:w="100" w:type="dxa"/>
              <w:left w:w="100" w:type="dxa"/>
              <w:bottom w:w="100" w:type="dxa"/>
              <w:right w:w="100" w:type="dxa"/>
            </w:tcMar>
          </w:tcPr>
          <w:p w14:paraId="78DC384B" w14:textId="77777777" w:rsidR="0095145B" w:rsidRPr="00F00678" w:rsidRDefault="000B4E5F" w:rsidP="00976466">
            <w:pPr>
              <w:keepLines/>
              <w:ind w:firstLine="0"/>
            </w:pPr>
            <w:r w:rsidRPr="00F00678">
              <w:t>Necessidade de integração com sistemas já existentes. Requisito técnico pedido pelo cliente.</w:t>
            </w:r>
          </w:p>
        </w:tc>
      </w:tr>
      <w:tr w:rsidR="0095145B" w:rsidRPr="00F00678" w14:paraId="61403300" w14:textId="77777777" w:rsidTr="00BD77C9">
        <w:tc>
          <w:tcPr>
            <w:tcW w:w="1440" w:type="dxa"/>
            <w:shd w:val="clear" w:color="auto" w:fill="auto"/>
            <w:tcMar>
              <w:top w:w="100" w:type="dxa"/>
              <w:left w:w="100" w:type="dxa"/>
              <w:bottom w:w="100" w:type="dxa"/>
              <w:right w:w="100" w:type="dxa"/>
            </w:tcMar>
          </w:tcPr>
          <w:p w14:paraId="4E70CC24" w14:textId="77777777" w:rsidR="0095145B" w:rsidRPr="00F00678" w:rsidRDefault="000B4E5F" w:rsidP="00976466">
            <w:pPr>
              <w:keepLines/>
              <w:ind w:firstLine="0"/>
            </w:pPr>
            <w:r w:rsidRPr="00F00678">
              <w:t>MySQL</w:t>
            </w:r>
          </w:p>
        </w:tc>
        <w:tc>
          <w:tcPr>
            <w:tcW w:w="2414" w:type="dxa"/>
            <w:shd w:val="clear" w:color="auto" w:fill="auto"/>
            <w:tcMar>
              <w:top w:w="100" w:type="dxa"/>
              <w:left w:w="100" w:type="dxa"/>
              <w:bottom w:w="100" w:type="dxa"/>
              <w:right w:w="100" w:type="dxa"/>
            </w:tcMar>
          </w:tcPr>
          <w:p w14:paraId="585466D4" w14:textId="77777777" w:rsidR="0095145B" w:rsidRPr="00F00678" w:rsidRDefault="000B4E5F" w:rsidP="00976466">
            <w:pPr>
              <w:keepLines/>
              <w:ind w:firstLine="0"/>
            </w:pPr>
            <w:r w:rsidRPr="00F00678">
              <w:t>Servidor</w:t>
            </w:r>
          </w:p>
        </w:tc>
        <w:tc>
          <w:tcPr>
            <w:tcW w:w="5644" w:type="dxa"/>
            <w:shd w:val="clear" w:color="auto" w:fill="auto"/>
            <w:tcMar>
              <w:top w:w="100" w:type="dxa"/>
              <w:left w:w="100" w:type="dxa"/>
              <w:bottom w:w="100" w:type="dxa"/>
              <w:right w:w="100" w:type="dxa"/>
            </w:tcMar>
          </w:tcPr>
          <w:p w14:paraId="38F9C67B" w14:textId="77777777" w:rsidR="0095145B" w:rsidRPr="00F00678" w:rsidRDefault="000B4E5F" w:rsidP="00976466">
            <w:pPr>
              <w:keepLines/>
              <w:ind w:firstLine="0"/>
            </w:pPr>
            <w:r w:rsidRPr="00F00678">
              <w:t>SGBD Relacional de licença gratuita.</w:t>
            </w:r>
          </w:p>
        </w:tc>
      </w:tr>
    </w:tbl>
    <w:p w14:paraId="76F16A6D" w14:textId="77777777" w:rsidR="0095145B" w:rsidRPr="00F00678" w:rsidRDefault="0095145B" w:rsidP="00FA379E"/>
    <w:p w14:paraId="268CD93A" w14:textId="77777777" w:rsidR="0095145B" w:rsidRPr="00F00678" w:rsidRDefault="000B4E5F">
      <w:pPr>
        <w:pStyle w:val="Ttulo1"/>
        <w:pPrChange w:id="34" w:author="Fabio Furia Silva" w:date="2019-02-03T18:27:00Z">
          <w:pPr>
            <w:keepNext/>
            <w:spacing w:before="240"/>
            <w:jc w:val="left"/>
          </w:pPr>
        </w:pPrChange>
      </w:pPr>
      <w:r w:rsidRPr="00F00678">
        <w:t>Resultados Obtidos</w:t>
      </w:r>
    </w:p>
    <w:p w14:paraId="047642D7" w14:textId="77777777" w:rsidR="0095145B" w:rsidRPr="00F00678" w:rsidRDefault="000B4E5F" w:rsidP="00FA379E">
      <w:r w:rsidRPr="00BD77C9">
        <w:rPr>
          <w:highlight w:val="yellow"/>
        </w:rPr>
        <w:t>Ne</w:t>
      </w:r>
      <w:r w:rsidR="000A09FD" w:rsidRPr="00BD77C9">
        <w:rPr>
          <w:highlight w:val="yellow"/>
        </w:rPr>
        <w:t>sta seção</w:t>
      </w:r>
      <w:r w:rsidRPr="00BD77C9">
        <w:rPr>
          <w:highlight w:val="yellow"/>
        </w:rPr>
        <w:t xml:space="preserve"> devem estar todos os resultados do que foi feito para o cliente. O que foi de fato implementado, qual a situação atual, links para o software e todo o resto.</w:t>
      </w:r>
    </w:p>
    <w:p w14:paraId="47EEF17F" w14:textId="77777777" w:rsidR="0095145B" w:rsidRPr="00F00678" w:rsidRDefault="000B4E5F">
      <w:pPr>
        <w:pStyle w:val="Ttulo2"/>
        <w:pPrChange w:id="35" w:author="Fabio Furia Silva" w:date="2019-02-03T18:27:00Z">
          <w:pPr>
            <w:keepNext/>
            <w:spacing w:before="240"/>
            <w:jc w:val="left"/>
          </w:pPr>
        </w:pPrChange>
      </w:pPr>
      <w:r w:rsidRPr="00F00678">
        <w:lastRenderedPageBreak/>
        <w:t>Comparativo com Soluções</w:t>
      </w:r>
    </w:p>
    <w:p w14:paraId="34B3623D" w14:textId="77777777" w:rsidR="0095145B" w:rsidRPr="00F00678" w:rsidRDefault="000B4E5F" w:rsidP="00FA379E">
      <w:r w:rsidRPr="00BD77C9">
        <w:rPr>
          <w:highlight w:val="yellow"/>
        </w:rPr>
        <w:t>Apresent</w:t>
      </w:r>
      <w:r w:rsidR="00337E90">
        <w:rPr>
          <w:highlight w:val="yellow"/>
        </w:rPr>
        <w:t>ação</w:t>
      </w:r>
      <w:r w:rsidRPr="00BD77C9">
        <w:rPr>
          <w:highlight w:val="yellow"/>
        </w:rPr>
        <w:t xml:space="preserve"> </w:t>
      </w:r>
      <w:r w:rsidR="00337E90">
        <w:rPr>
          <w:highlight w:val="yellow"/>
        </w:rPr>
        <w:t>d</w:t>
      </w:r>
      <w:r w:rsidRPr="00BD77C9">
        <w:rPr>
          <w:highlight w:val="yellow"/>
        </w:rPr>
        <w:t xml:space="preserve">aquilo que foi implementado para o cliente e compare com as soluções levantadas na </w:t>
      </w:r>
      <w:r w:rsidRPr="00B72F49">
        <w:t xml:space="preserve">seção </w:t>
      </w:r>
      <w:r w:rsidR="00BD77C9" w:rsidRPr="00B72F49">
        <w:fldChar w:fldCharType="begin"/>
      </w:r>
      <w:r w:rsidR="00BD77C9" w:rsidRPr="00B72F49">
        <w:instrText xml:space="preserve"> REF _Ref116135 \r \h </w:instrText>
      </w:r>
      <w:r w:rsidR="00B72F49">
        <w:instrText xml:space="preserve"> \* MERGEFORMAT </w:instrText>
      </w:r>
      <w:r w:rsidR="00BD77C9" w:rsidRPr="00B72F49">
        <w:fldChar w:fldCharType="separate"/>
      </w:r>
      <w:r w:rsidR="00C250B0">
        <w:t>2</w:t>
      </w:r>
      <w:r w:rsidR="00BD77C9" w:rsidRPr="00B72F49">
        <w:fldChar w:fldCharType="end"/>
      </w:r>
      <w:r w:rsidRPr="00B72F49">
        <w:t>.</w:t>
      </w:r>
    </w:p>
    <w:p w14:paraId="60CC947A" w14:textId="77777777" w:rsidR="0095145B" w:rsidRPr="00F00678" w:rsidRDefault="000B4E5F">
      <w:pPr>
        <w:pStyle w:val="Ttulo2"/>
        <w:pPrChange w:id="36" w:author="Fabio Furia Silva" w:date="2019-02-03T18:28:00Z">
          <w:pPr>
            <w:keepNext/>
            <w:spacing w:before="240"/>
            <w:jc w:val="left"/>
          </w:pPr>
        </w:pPrChange>
      </w:pPr>
      <w:r w:rsidRPr="00F00678">
        <w:t>Protótipo</w:t>
      </w:r>
    </w:p>
    <w:p w14:paraId="2368EFC1" w14:textId="77777777" w:rsidR="0095145B" w:rsidRPr="00F00678" w:rsidRDefault="00337E90" w:rsidP="00FA379E">
      <w:pPr>
        <w:rPr>
          <w:b/>
        </w:rPr>
      </w:pPr>
      <w:r>
        <w:t>Apresentação do</w:t>
      </w:r>
      <w:r w:rsidR="000B4E5F" w:rsidRPr="00F00678">
        <w:t xml:space="preserve"> protótipo da solução. Es</w:t>
      </w:r>
      <w:r w:rsidR="00B72F49">
        <w:t>t</w:t>
      </w:r>
      <w:r w:rsidR="000B4E5F" w:rsidRPr="00F00678">
        <w:t>a apresentação pode ser por telas do sistema, o link para navegação no sistema (se for possível) e diagramas que sejam pertinentes.</w:t>
      </w:r>
    </w:p>
    <w:p w14:paraId="0BC27404" w14:textId="77777777" w:rsidR="0095145B" w:rsidRPr="00F00678" w:rsidRDefault="000B4E5F">
      <w:pPr>
        <w:pStyle w:val="Ttulo2"/>
        <w:pPrChange w:id="37" w:author="Fabio Furia Silva" w:date="2019-02-03T18:28:00Z">
          <w:pPr>
            <w:keepNext/>
            <w:spacing w:before="240"/>
            <w:jc w:val="left"/>
          </w:pPr>
        </w:pPrChange>
      </w:pPr>
      <w:r w:rsidRPr="00F00678">
        <w:t>Considerações Finais</w:t>
      </w:r>
    </w:p>
    <w:p w14:paraId="3DE97A12" w14:textId="77777777" w:rsidR="0095145B" w:rsidRDefault="000B4E5F" w:rsidP="00FA379E">
      <w:r w:rsidRPr="00F00678">
        <w:t>Quaisquer outras considerações a respeito do trabalho e pontos para futuras melhorias.</w:t>
      </w:r>
    </w:p>
    <w:p w14:paraId="40FCDC5B" w14:textId="77777777" w:rsidR="000864B3" w:rsidRDefault="000864B3" w:rsidP="000864B3">
      <w:pPr>
        <w:pStyle w:val="Ttulo3"/>
      </w:pPr>
      <w:r>
        <w:t>Conclusão sobre o Projeto</w:t>
      </w:r>
    </w:p>
    <w:p w14:paraId="3F9E6467" w14:textId="77777777" w:rsidR="000864B3" w:rsidRDefault="000864B3" w:rsidP="000864B3">
      <w:pPr>
        <w:pStyle w:val="Ttulo3"/>
      </w:pPr>
      <w:r>
        <w:t>Sugestões de continuidade</w:t>
      </w:r>
    </w:p>
    <w:p w14:paraId="3A7E98FD" w14:textId="77777777" w:rsidR="000864B3" w:rsidRPr="000864B3" w:rsidRDefault="000864B3" w:rsidP="000864B3"/>
    <w:p w14:paraId="25BFE606" w14:textId="77777777" w:rsidR="0095145B" w:rsidRPr="00F00678" w:rsidRDefault="000B4E5F">
      <w:pPr>
        <w:pStyle w:val="Subttulo"/>
        <w:pPrChange w:id="38" w:author="Fabio Furia Silva" w:date="2019-02-03T18:28:00Z">
          <w:pPr>
            <w:keepNext/>
            <w:spacing w:before="240"/>
            <w:jc w:val="left"/>
          </w:pPr>
        </w:pPrChange>
      </w:pPr>
      <w:r w:rsidRPr="00F00678">
        <w:t>Referências</w:t>
      </w:r>
    </w:p>
    <w:p w14:paraId="4DE82BED" w14:textId="77777777" w:rsidR="0095145B" w:rsidRPr="00052A3A" w:rsidRDefault="000B4E5F" w:rsidP="00FA379E">
      <w:pPr>
        <w:rPr>
          <w:lang w:val="en-US"/>
        </w:rPr>
      </w:pPr>
      <w:commentRangeStart w:id="39"/>
      <w:r w:rsidRPr="00052A3A">
        <w:rPr>
          <w:lang w:val="en-US"/>
        </w:rPr>
        <w:t>Boulic, R. and Renault, O. (1991) “3D Hierarchies for Animation”, In: New Trends in Animation and Visualization, Edited by Nadia Magnenat-Thalmann and Daniel Thalmann, John Wiley &amp; Sons ltd., England.</w:t>
      </w:r>
    </w:p>
    <w:p w14:paraId="5EEA0254" w14:textId="77777777" w:rsidR="0095145B" w:rsidRPr="00052A3A" w:rsidRDefault="000B4E5F" w:rsidP="00FA379E">
      <w:pPr>
        <w:rPr>
          <w:lang w:val="en-US"/>
        </w:rPr>
      </w:pPr>
      <w:r w:rsidRPr="00052A3A">
        <w:rPr>
          <w:lang w:val="en-US"/>
        </w:rPr>
        <w:t xml:space="preserve">Dyer, S., Martin, J. and Zulauf, J. (1995) “Motion Capture White Paper”, </w:t>
      </w:r>
      <w:hyperlink r:id="rId12">
        <w:r w:rsidRPr="00052A3A">
          <w:rPr>
            <w:lang w:val="en-US"/>
          </w:rPr>
          <w:t>http://reality.sgi.com/employees/jam_sb/mocap/MoCapWP_v2.0.html</w:t>
        </w:r>
      </w:hyperlink>
      <w:r w:rsidRPr="00052A3A">
        <w:rPr>
          <w:lang w:val="en-US"/>
        </w:rPr>
        <w:t>, December.</w:t>
      </w:r>
    </w:p>
    <w:p w14:paraId="52684B8C" w14:textId="77777777" w:rsidR="0095145B" w:rsidRPr="00052A3A" w:rsidRDefault="000B4E5F" w:rsidP="00FA379E">
      <w:pPr>
        <w:rPr>
          <w:lang w:val="en-US"/>
        </w:rPr>
      </w:pPr>
      <w:r w:rsidRPr="00052A3A">
        <w:rPr>
          <w:lang w:val="en-US"/>
        </w:rPr>
        <w:t>Holton, M. and Alexander, S. (1995) “Soft Cellular Modeling: A Technique for the Simulation of Non-rigid Materials”, Computer Graphics: Developments in Virtual Environments, R. A. Earnshaw and J. A. Vince, England, Academic Press Ltd., p. 449-460.</w:t>
      </w:r>
    </w:p>
    <w:p w14:paraId="06271D71" w14:textId="77777777" w:rsidR="0095145B" w:rsidRPr="00052A3A" w:rsidRDefault="000B4E5F" w:rsidP="00FA379E">
      <w:pPr>
        <w:rPr>
          <w:lang w:val="en-US"/>
        </w:rPr>
      </w:pPr>
      <w:r w:rsidRPr="00052A3A">
        <w:rPr>
          <w:lang w:val="en-US"/>
        </w:rPr>
        <w:t>Knuth, D. E. (1984), The TeXbook, Addison Wesley, 15</w:t>
      </w:r>
      <w:r w:rsidRPr="00052A3A">
        <w:rPr>
          <w:vertAlign w:val="superscript"/>
          <w:lang w:val="en-US"/>
        </w:rPr>
        <w:t>th</w:t>
      </w:r>
      <w:r w:rsidRPr="00052A3A">
        <w:rPr>
          <w:lang w:val="en-US"/>
        </w:rPr>
        <w:t xml:space="preserve"> edition. </w:t>
      </w:r>
    </w:p>
    <w:p w14:paraId="25A13AE4" w14:textId="77777777" w:rsidR="0095145B" w:rsidRPr="00F00678" w:rsidRDefault="000B4E5F" w:rsidP="00FA379E">
      <w:pPr>
        <w:rPr>
          <w:sz w:val="20"/>
          <w:szCs w:val="20"/>
        </w:rPr>
      </w:pPr>
      <w:r w:rsidRPr="00052A3A">
        <w:rPr>
          <w:lang w:val="en-US"/>
        </w:rPr>
        <w:t xml:space="preserve">Smith, A. and Jones, B. (1999). On the complexity of computing. In </w:t>
      </w:r>
      <w:r w:rsidRPr="00052A3A">
        <w:rPr>
          <w:i/>
          <w:lang w:val="en-US"/>
        </w:rPr>
        <w:t>Advances in Computer Science</w:t>
      </w:r>
      <w:r w:rsidRPr="00052A3A">
        <w:rPr>
          <w:lang w:val="en-US"/>
        </w:rPr>
        <w:t xml:space="preserve">, pages 555–566. </w:t>
      </w:r>
      <w:r w:rsidRPr="00F00678">
        <w:t>Publishing Press.</w:t>
      </w:r>
      <w:commentRangeEnd w:id="39"/>
      <w:r w:rsidR="0014283A">
        <w:rPr>
          <w:rStyle w:val="Refdecomentrio"/>
        </w:rPr>
        <w:commentReference w:id="39"/>
      </w:r>
    </w:p>
    <w:p w14:paraId="355CF134" w14:textId="77777777" w:rsidR="00C506BE" w:rsidRDefault="00C506BE" w:rsidP="00FA379E">
      <w:pPr>
        <w:pStyle w:val="Subttulo"/>
      </w:pPr>
      <w:commentRangeStart w:id="40"/>
      <w:ins w:id="41" w:author="Fabio Furia Silva" w:date="2019-02-03T18:32:00Z">
        <w:r>
          <w:t>Glossário</w:t>
        </w:r>
      </w:ins>
      <w:commentRangeEnd w:id="40"/>
      <w:r w:rsidR="00BF6576">
        <w:rPr>
          <w:rStyle w:val="Refdecomentrio"/>
        </w:rPr>
        <w:commentReference w:id="40"/>
      </w:r>
    </w:p>
    <w:p w14:paraId="499E3075" w14:textId="77777777" w:rsidR="00BF6576" w:rsidRDefault="00F03AE6" w:rsidP="00FA379E">
      <w:pPr>
        <w:rPr>
          <w:ins w:id="42" w:author="Fabio Furia Silva" w:date="2019-02-03T18:32:00Z"/>
        </w:rPr>
      </w:pPr>
      <w:r w:rsidRPr="00F03AE6">
        <w:rPr>
          <w:highlight w:val="yellow"/>
        </w:rPr>
        <w:t>Lista de termos em ordem alfabética.</w:t>
      </w:r>
    </w:p>
    <w:p w14:paraId="54B5C6CE" w14:textId="77777777" w:rsidR="00C506BE" w:rsidRDefault="003F13EA" w:rsidP="00FA379E">
      <w:pPr>
        <w:pStyle w:val="Subttulo"/>
      </w:pPr>
      <w:commentRangeStart w:id="43"/>
      <w:ins w:id="44" w:author="Fabio Furia Silva" w:date="2019-02-03T18:32:00Z">
        <w:r>
          <w:t>Apêndice</w:t>
        </w:r>
      </w:ins>
      <w:commentRangeEnd w:id="43"/>
      <w:r w:rsidR="00F03AE6">
        <w:rPr>
          <w:rStyle w:val="Refdecomentrio"/>
          <w:rFonts w:eastAsia="Times" w:cs="Times"/>
          <w:b w:val="0"/>
          <w:color w:val="000000"/>
        </w:rPr>
        <w:commentReference w:id="43"/>
      </w:r>
    </w:p>
    <w:p w14:paraId="5C989F8E" w14:textId="77777777" w:rsidR="00F03AE6" w:rsidRDefault="00F03AE6" w:rsidP="00FA379E">
      <w:pPr>
        <w:rPr>
          <w:highlight w:val="yellow"/>
        </w:rPr>
      </w:pPr>
      <w:r w:rsidRPr="00F03AE6">
        <w:rPr>
          <w:highlight w:val="yellow"/>
        </w:rPr>
        <w:t>Texto ou documento elaborado pelo autor</w:t>
      </w:r>
      <w:r w:rsidR="00F6251E">
        <w:rPr>
          <w:highlight w:val="yellow"/>
        </w:rPr>
        <w:t>, para eventualmente complementar e detalhar componentes do trabalho</w:t>
      </w:r>
      <w:r w:rsidRPr="00F03AE6">
        <w:rPr>
          <w:highlight w:val="yellow"/>
        </w:rPr>
        <w:t>.</w:t>
      </w:r>
    </w:p>
    <w:p w14:paraId="662DF8CE" w14:textId="77777777" w:rsidR="006E7B8E" w:rsidRPr="0048721D" w:rsidRDefault="006E7B8E" w:rsidP="00FA379E">
      <w:pPr>
        <w:rPr>
          <w:highlight w:val="yellow"/>
        </w:rPr>
      </w:pPr>
      <w:r w:rsidRPr="0048721D">
        <w:rPr>
          <w:highlight w:val="yellow"/>
        </w:rPr>
        <w:t>O(s) apêndice(s) são identificados por letras maiúsculas consecutivas, travessão e pelos respectivos</w:t>
      </w:r>
      <w:r w:rsidR="0048721D" w:rsidRPr="0048721D">
        <w:rPr>
          <w:highlight w:val="yellow"/>
        </w:rPr>
        <w:t xml:space="preserve"> </w:t>
      </w:r>
      <w:r w:rsidRPr="0048721D">
        <w:rPr>
          <w:highlight w:val="yellow"/>
        </w:rPr>
        <w:t>títulos. Excepcionalmente utilizam-se letras maiúsculas dobradas, na identificação dos apêndices, quando esgotadas as</w:t>
      </w:r>
      <w:r w:rsidR="0048721D" w:rsidRPr="0048721D">
        <w:rPr>
          <w:highlight w:val="yellow"/>
        </w:rPr>
        <w:t xml:space="preserve"> </w:t>
      </w:r>
      <w:r w:rsidRPr="0048721D">
        <w:rPr>
          <w:highlight w:val="yellow"/>
        </w:rPr>
        <w:t>23 letras do alfabeto.</w:t>
      </w:r>
    </w:p>
    <w:p w14:paraId="0CAED819" w14:textId="77777777" w:rsidR="006E7B8E" w:rsidRPr="0048721D" w:rsidRDefault="006E7B8E" w:rsidP="00FA379E">
      <w:pPr>
        <w:rPr>
          <w:highlight w:val="yellow"/>
        </w:rPr>
      </w:pPr>
      <w:r w:rsidRPr="0048721D">
        <w:rPr>
          <w:highlight w:val="yellow"/>
        </w:rPr>
        <w:t>Exemplo:</w:t>
      </w:r>
    </w:p>
    <w:p w14:paraId="2AA4E1B8" w14:textId="77777777" w:rsidR="003F13EA" w:rsidRDefault="003F13EA" w:rsidP="00FA379E">
      <w:pPr>
        <w:pStyle w:val="Subttulo"/>
      </w:pPr>
      <w:commentRangeStart w:id="45"/>
      <w:ins w:id="46" w:author="Fabio Furia Silva" w:date="2019-02-03T18:32:00Z">
        <w:r>
          <w:t>Anexo</w:t>
        </w:r>
      </w:ins>
      <w:commentRangeEnd w:id="45"/>
      <w:r w:rsidR="005402C8">
        <w:rPr>
          <w:rStyle w:val="Refdecomentrio"/>
          <w:rFonts w:eastAsia="Times" w:cs="Times"/>
          <w:b w:val="0"/>
          <w:color w:val="000000"/>
        </w:rPr>
        <w:commentReference w:id="45"/>
      </w:r>
    </w:p>
    <w:p w14:paraId="127410E2" w14:textId="77777777" w:rsidR="00D35076" w:rsidRPr="00D35076" w:rsidRDefault="005402C8" w:rsidP="00FA379E">
      <w:pPr>
        <w:rPr>
          <w:ins w:id="47" w:author="Fabio Furia Silva" w:date="2019-02-03T18:32:00Z"/>
        </w:rPr>
      </w:pPr>
      <w:r w:rsidRPr="005402C8">
        <w:rPr>
          <w:highlight w:val="yellow"/>
        </w:rPr>
        <w:t>Texto ou documento não elaborado pelo autor do Trabalho: pode ser um outro Artigo, TCC, Monografia, Tese.</w:t>
      </w:r>
    </w:p>
    <w:p w14:paraId="09B87B0E" w14:textId="77777777" w:rsidR="003F13EA" w:rsidRDefault="003F13EA" w:rsidP="00FA379E">
      <w:pPr>
        <w:pStyle w:val="Subttulo"/>
      </w:pPr>
      <w:commentRangeStart w:id="48"/>
      <w:ins w:id="49" w:author="Fabio Furia Silva" w:date="2019-02-03T18:32:00Z">
        <w:r>
          <w:lastRenderedPageBreak/>
          <w:t>Agradecimentos</w:t>
        </w:r>
      </w:ins>
      <w:commentRangeEnd w:id="48"/>
      <w:r w:rsidR="0014283A">
        <w:rPr>
          <w:rStyle w:val="Refdecomentrio"/>
          <w:rFonts w:eastAsia="Times" w:cs="Times"/>
          <w:b w:val="0"/>
          <w:color w:val="000000"/>
        </w:rPr>
        <w:commentReference w:id="48"/>
      </w:r>
    </w:p>
    <w:p w14:paraId="05559078" w14:textId="77777777" w:rsidR="00B82CF0" w:rsidRPr="00F00678" w:rsidRDefault="00B82CF0" w:rsidP="00FA379E">
      <w:r w:rsidRPr="00B82CF0">
        <w:rPr>
          <w:highlight w:val="yellow"/>
        </w:rPr>
        <w:t>Texto sucinto, pré-aprovado</w:t>
      </w:r>
    </w:p>
    <w:sectPr w:rsidR="00B82CF0" w:rsidRPr="00F00678" w:rsidSect="007704B4">
      <w:headerReference w:type="even" r:id="rId13"/>
      <w:headerReference w:type="default" r:id="rId14"/>
      <w:footerReference w:type="even" r:id="rId15"/>
      <w:footerReference w:type="default" r:id="rId16"/>
      <w:headerReference w:type="first" r:id="rId17"/>
      <w:footerReference w:type="first" r:id="rId18"/>
      <w:type w:val="continuous"/>
      <w:pgSz w:w="11907" w:h="16840"/>
      <w:pgMar w:top="1418" w:right="1418" w:bottom="1418" w:left="1418" w:header="964" w:footer="964" w:gutter="0"/>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 w:author="Fabio Furia Silva" w:date="2019-02-03T19:34:00Z" w:initials="FF">
    <w:p w14:paraId="26724814" w14:textId="77777777" w:rsidR="00785811" w:rsidRDefault="00785811">
      <w:pPr>
        <w:pStyle w:val="Textodecomentrio"/>
      </w:pPr>
      <w:r>
        <w:rPr>
          <w:rStyle w:val="Refdecomentrio"/>
        </w:rPr>
        <w:annotationRef/>
      </w:r>
      <w:r>
        <w:t>A referência a tabelas e a figuras deve ser feita através de referência cruzada do Word, facilitando em caso de alteração da numeração automática</w:t>
      </w:r>
      <w:r w:rsidR="00D57419">
        <w:t>:</w:t>
      </w:r>
    </w:p>
    <w:p w14:paraId="0943DCD8" w14:textId="77777777" w:rsidR="00D57419" w:rsidRDefault="00D57419">
      <w:pPr>
        <w:pStyle w:val="Textodecomentrio"/>
      </w:pPr>
      <w:r>
        <w:rPr>
          <w:noProof/>
        </w:rPr>
        <w:drawing>
          <wp:inline distT="0" distB="0" distL="0" distR="0" wp14:anchorId="303CB223" wp14:editId="238ABDD6">
            <wp:extent cx="2876190" cy="2295238"/>
            <wp:effectExtent l="0" t="0" r="63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876190" cy="2295238"/>
                    </a:xfrm>
                    <a:prstGeom prst="rect">
                      <a:avLst/>
                    </a:prstGeom>
                  </pic:spPr>
                </pic:pic>
              </a:graphicData>
            </a:graphic>
          </wp:inline>
        </w:drawing>
      </w:r>
    </w:p>
  </w:comment>
  <w:comment w:id="31" w:author="Fabio Furia Silva" w:date="2019-02-03T19:53:00Z" w:initials="FF">
    <w:p w14:paraId="0B7BF914" w14:textId="77777777" w:rsidR="00BD77C9" w:rsidRDefault="00BD77C9">
      <w:pPr>
        <w:pStyle w:val="Textodecomentrio"/>
      </w:pPr>
      <w:r>
        <w:rPr>
          <w:rStyle w:val="Refdecomentrio"/>
        </w:rPr>
        <w:annotationRef/>
      </w:r>
      <w:r>
        <w:t>Já fora criado o estilo “LegendaTabela” com estas configurações</w:t>
      </w:r>
    </w:p>
  </w:comment>
  <w:comment w:id="33" w:author="Fabio Furia Silva" w:date="2019-02-03T19:25:00Z" w:initials="FF">
    <w:p w14:paraId="2E0F26FE" w14:textId="77777777" w:rsidR="00F21A09" w:rsidRDefault="00F21A09">
      <w:pPr>
        <w:pStyle w:val="Textodecomentrio"/>
      </w:pPr>
      <w:r>
        <w:rPr>
          <w:rStyle w:val="Refdecomentrio"/>
        </w:rPr>
        <w:annotationRef/>
      </w:r>
      <w:r>
        <w:t>A formatação dos itens de tabela de conter:</w:t>
      </w:r>
    </w:p>
    <w:p w14:paraId="1657B6FE" w14:textId="77777777" w:rsidR="00F21A09" w:rsidRDefault="00F21A09">
      <w:pPr>
        <w:pStyle w:val="Textodecomentrio"/>
      </w:pPr>
      <w:r>
        <w:t xml:space="preserve">Parágrafo: sem identação, com </w:t>
      </w:r>
      <w:r w:rsidR="00A0516C">
        <w:t>“</w:t>
      </w:r>
      <w:r>
        <w:t>controle de linhas órfãs</w:t>
      </w:r>
      <w:r w:rsidR="00A0516C">
        <w:t>”</w:t>
      </w:r>
      <w:r>
        <w:t xml:space="preserve"> e </w:t>
      </w:r>
      <w:r w:rsidR="00A0516C">
        <w:t>“</w:t>
      </w:r>
      <w:r>
        <w:t xml:space="preserve">mantendo as linhas </w:t>
      </w:r>
      <w:r w:rsidR="00A0516C">
        <w:t>juntas” (vide Formatação de parágrafo no Word).</w:t>
      </w:r>
    </w:p>
    <w:p w14:paraId="3E13E426" w14:textId="77777777" w:rsidR="00B54FE9" w:rsidRDefault="00B54FE9" w:rsidP="00B54FE9">
      <w:pPr>
        <w:pStyle w:val="Textodecomentrio"/>
      </w:pPr>
      <w:r>
        <w:t>Formatação de tabela:</w:t>
      </w:r>
    </w:p>
    <w:p w14:paraId="1C245049" w14:textId="77777777" w:rsidR="00B54FE9" w:rsidRDefault="00B54FE9" w:rsidP="00B54FE9">
      <w:pPr>
        <w:pStyle w:val="Textodecomentrio"/>
      </w:pPr>
      <w:r>
        <w:t>Todas as linhas: não podem quebrar entre páginas</w:t>
      </w:r>
    </w:p>
    <w:p w14:paraId="3828C920" w14:textId="77777777" w:rsidR="00B54FE9" w:rsidRDefault="00B54FE9" w:rsidP="00B54FE9">
      <w:pPr>
        <w:pStyle w:val="Textodecomentrio"/>
      </w:pPr>
      <w:r>
        <w:t xml:space="preserve">1ª linha: repetir o cabeçalho no topo de cada página; deve </w:t>
      </w:r>
      <w:r w:rsidR="00617B12">
        <w:t>ser em negrito e ter fundo cinza</w:t>
      </w:r>
    </w:p>
    <w:p w14:paraId="0FB8AAD8" w14:textId="77777777" w:rsidR="00A0516C" w:rsidRDefault="00D56D7A">
      <w:pPr>
        <w:pStyle w:val="Textodecomentrio"/>
      </w:pPr>
      <w:r>
        <w:t>Ainda a numeração deve ser automática e deve-se utilizar estilo do Word próprio (“Caption” ou “Legenda”)</w:t>
      </w:r>
    </w:p>
  </w:comment>
  <w:comment w:id="39" w:author="Fabio Furia Silva" w:date="2019-02-03T19:56:00Z" w:initials="FF">
    <w:p w14:paraId="3A7EC842" w14:textId="77777777" w:rsidR="0014283A" w:rsidRDefault="0014283A">
      <w:pPr>
        <w:pStyle w:val="Textodecomentrio"/>
      </w:pPr>
      <w:r>
        <w:rPr>
          <w:rStyle w:val="Refdecomentrio"/>
        </w:rPr>
        <w:annotationRef/>
      </w:r>
      <w:r>
        <w:t>Exemplos de referências a serem utilizados</w:t>
      </w:r>
    </w:p>
  </w:comment>
  <w:comment w:id="40" w:author="Fabio Furia Silva" w:date="2019-02-03T18:40:00Z" w:initials="FF">
    <w:p w14:paraId="2CD550C3" w14:textId="77777777" w:rsidR="00BF6576" w:rsidRDefault="00BF6576" w:rsidP="00FA379E">
      <w:pPr>
        <w:pStyle w:val="Textodecomentrio"/>
      </w:pPr>
      <w:r>
        <w:rPr>
          <w:rStyle w:val="Refdecomentrio"/>
        </w:rPr>
        <w:annotationRef/>
      </w:r>
      <w:r>
        <w:t>Opcional, em ordem alfabética</w:t>
      </w:r>
    </w:p>
  </w:comment>
  <w:comment w:id="43" w:author="Fabio Furia Silva" w:date="2019-02-03T18:52:00Z" w:initials="FF">
    <w:p w14:paraId="0E8818F1" w14:textId="77777777" w:rsidR="00F03AE6" w:rsidRDefault="00F03AE6" w:rsidP="00FA379E">
      <w:pPr>
        <w:pStyle w:val="Textodecomentrio"/>
      </w:pPr>
      <w:r>
        <w:rPr>
          <w:rStyle w:val="Refdecomentrio"/>
        </w:rPr>
        <w:annotationRef/>
      </w:r>
      <w:r>
        <w:t>Opcional</w:t>
      </w:r>
    </w:p>
  </w:comment>
  <w:comment w:id="45" w:author="Fabio Furia Silva" w:date="2019-02-03T18:51:00Z" w:initials="FF">
    <w:p w14:paraId="16318FB3" w14:textId="77777777" w:rsidR="005402C8" w:rsidRDefault="005402C8" w:rsidP="00FA379E">
      <w:pPr>
        <w:pStyle w:val="Textodecomentrio"/>
      </w:pPr>
      <w:r>
        <w:rPr>
          <w:rStyle w:val="Refdecomentrio"/>
        </w:rPr>
        <w:annotationRef/>
      </w:r>
      <w:r>
        <w:t>Opcional</w:t>
      </w:r>
    </w:p>
  </w:comment>
  <w:comment w:id="48" w:author="Fabio Furia Silva" w:date="2019-02-03T19:56:00Z" w:initials="FF">
    <w:p w14:paraId="066277B5" w14:textId="77777777" w:rsidR="0014283A" w:rsidRDefault="0014283A">
      <w:pPr>
        <w:pStyle w:val="Textodecomentrio"/>
      </w:pPr>
      <w:r>
        <w:rPr>
          <w:rStyle w:val="Refdecomentrio"/>
        </w:rPr>
        <w:annotationRef/>
      </w:r>
      <w:r>
        <w:t>Opcional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43DCD8" w15:done="0"/>
  <w15:commentEx w15:paraId="0B7BF914" w15:done="0"/>
  <w15:commentEx w15:paraId="0FB8AAD8" w15:done="0"/>
  <w15:commentEx w15:paraId="3A7EC842" w15:done="0"/>
  <w15:commentEx w15:paraId="2CD550C3" w15:done="0"/>
  <w15:commentEx w15:paraId="0E8818F1" w15:done="0"/>
  <w15:commentEx w15:paraId="16318FB3" w15:done="0"/>
  <w15:commentEx w15:paraId="066277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72A99D" w16cid:durableId="2001B950"/>
  <w16cid:commentId w16cid:paraId="41E7943F" w16cid:durableId="2001B5BB"/>
  <w16cid:commentId w16cid:paraId="6C2F0582" w16cid:durableId="2001B3DE"/>
  <w16cid:commentId w16cid:paraId="62F33726" w16cid:durableId="2001BC58"/>
  <w16cid:commentId w16cid:paraId="27978E70" w16cid:durableId="2001A972"/>
  <w16cid:commentId w16cid:paraId="0C7C5FEC" w16cid:durableId="2001C1DF"/>
  <w16cid:commentId w16cid:paraId="1A789EA1" w16cid:durableId="2001C2B8"/>
  <w16cid:commentId w16cid:paraId="206A3B51" w16cid:durableId="2001C455"/>
  <w16cid:commentId w16cid:paraId="0943DCD8" w16cid:durableId="2001C0AE"/>
  <w16cid:commentId w16cid:paraId="0B7BF914" w16cid:durableId="2001C54F"/>
  <w16cid:commentId w16cid:paraId="0FB8AAD8" w16cid:durableId="2001BEC6"/>
  <w16cid:commentId w16cid:paraId="3A7EC842" w16cid:durableId="2001C5D7"/>
  <w16cid:commentId w16cid:paraId="2CD550C3" w16cid:durableId="2001B431"/>
  <w16cid:commentId w16cid:paraId="0E8818F1" w16cid:durableId="2001B6DC"/>
  <w16cid:commentId w16cid:paraId="16318FB3" w16cid:durableId="2001B6C5"/>
  <w16cid:commentId w16cid:paraId="066277B5" w16cid:durableId="2001C5E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1FA4FC" w14:textId="77777777" w:rsidR="00432A7E" w:rsidRDefault="00432A7E" w:rsidP="00FA379E">
      <w:r>
        <w:separator/>
      </w:r>
    </w:p>
  </w:endnote>
  <w:endnote w:type="continuationSeparator" w:id="0">
    <w:p w14:paraId="7BE56D94" w14:textId="77777777" w:rsidR="00432A7E" w:rsidRDefault="00432A7E" w:rsidP="00FA3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1"/>
    <w:family w:val="auto"/>
    <w:pitch w:val="default"/>
  </w:font>
  <w:font w:name="Times">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16B4A" w14:textId="77777777" w:rsidR="0095145B" w:rsidRPr="00052A3A" w:rsidRDefault="000B4E5F" w:rsidP="00FA379E">
    <w:pPr>
      <w:rPr>
        <w:lang w:val="en-US"/>
      </w:rPr>
    </w:pPr>
    <w:r w:rsidRPr="00052A3A">
      <w:rPr>
        <w:lang w:val="en-US"/>
      </w:rPr>
      <w:t>Proceedings of the XII SIBGRAPI (October 1999)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0772507"/>
      <w:docPartObj>
        <w:docPartGallery w:val="Page Numbers (Bottom of Page)"/>
        <w:docPartUnique/>
      </w:docPartObj>
    </w:sdtPr>
    <w:sdtEndPr>
      <w:rPr>
        <w:noProof/>
      </w:rPr>
    </w:sdtEndPr>
    <w:sdtContent>
      <w:p w14:paraId="5D299DC0" w14:textId="77777777" w:rsidR="00F802C3" w:rsidRDefault="00F802C3" w:rsidP="00FA379E">
        <w:pPr>
          <w:pStyle w:val="Rodap"/>
        </w:pPr>
        <w:r>
          <w:fldChar w:fldCharType="begin"/>
        </w:r>
        <w:r>
          <w:instrText xml:space="preserve"> PAGE   \* MERGEFORMAT </w:instrText>
        </w:r>
        <w:r>
          <w:fldChar w:fldCharType="separate"/>
        </w:r>
        <w:r w:rsidR="00830B3C">
          <w:rPr>
            <w:noProof/>
          </w:rPr>
          <w:t>2</w:t>
        </w:r>
        <w:r>
          <w:rPr>
            <w:noProof/>
          </w:rPr>
          <w:fldChar w:fldCharType="end"/>
        </w:r>
      </w:p>
    </w:sdtContent>
  </w:sdt>
  <w:p w14:paraId="2095A418" w14:textId="77777777" w:rsidR="00F802C3" w:rsidRDefault="00F802C3" w:rsidP="00FA379E">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538D5" w14:textId="77777777" w:rsidR="0095145B" w:rsidRPr="004318CC" w:rsidRDefault="0095145B" w:rsidP="00FA379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07E006" w14:textId="77777777" w:rsidR="00432A7E" w:rsidRDefault="00432A7E" w:rsidP="00FA379E">
      <w:r>
        <w:separator/>
      </w:r>
    </w:p>
  </w:footnote>
  <w:footnote w:type="continuationSeparator" w:id="0">
    <w:p w14:paraId="2DB8C7D9" w14:textId="77777777" w:rsidR="00432A7E" w:rsidRDefault="00432A7E" w:rsidP="00FA37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C94F8" w14:textId="77777777" w:rsidR="0095145B" w:rsidRDefault="000B4E5F" w:rsidP="00FA379E">
    <w:r>
      <w:fldChar w:fldCharType="begin"/>
    </w:r>
    <w:r>
      <w:instrText>PAGE</w:instrText>
    </w:r>
    <w:r>
      <w:fldChar w:fldCharType="end"/>
    </w:r>
  </w:p>
  <w:p w14:paraId="02FBB9DA" w14:textId="77777777" w:rsidR="0095145B" w:rsidRDefault="000B4E5F" w:rsidP="00FA379E">
    <w:r>
      <w:t>S. Sandri, J. Stolfi, L.Velho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B3715" w14:textId="77777777" w:rsidR="0095145B" w:rsidRDefault="00A221FE" w:rsidP="00FA379E">
    <w:ins w:id="50" w:author="Fabio Furia Silva" w:date="2019-02-03T18:10:00Z">
      <w:r>
        <w:tab/>
      </w:r>
    </w:ins>
  </w:p>
  <w:p w14:paraId="2B3D0C27" w14:textId="77777777" w:rsidR="0095145B" w:rsidRDefault="0095145B" w:rsidP="00FA379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594FE" w14:textId="77777777" w:rsidR="00F802C3" w:rsidRDefault="00F802C3" w:rsidP="00FA379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243C6"/>
    <w:multiLevelType w:val="hybridMultilevel"/>
    <w:tmpl w:val="81D0902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
    <w:nsid w:val="138E5F95"/>
    <w:multiLevelType w:val="hybridMultilevel"/>
    <w:tmpl w:val="3AFE807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
    <w:nsid w:val="17111771"/>
    <w:multiLevelType w:val="multilevel"/>
    <w:tmpl w:val="0416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E346EDA"/>
    <w:multiLevelType w:val="multilevel"/>
    <w:tmpl w:val="E670F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3A24400"/>
    <w:multiLevelType w:val="hybridMultilevel"/>
    <w:tmpl w:val="04BAADC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4837FD7"/>
    <w:multiLevelType w:val="multilevel"/>
    <w:tmpl w:val="84EA8BCA"/>
    <w:lvl w:ilvl="0">
      <w:start w:val="1"/>
      <w:numFmt w:val="bullet"/>
      <w:lvlText w:val="●"/>
      <w:lvlJc w:val="left"/>
      <w:pPr>
        <w:ind w:left="720" w:hanging="360"/>
      </w:pPr>
      <w:rPr>
        <w:rFonts w:ascii="Noto Sans Symbols" w:hAnsi="Noto Sans Symbols" w:cs="Noto Sans Symbols" w:hint="default"/>
        <w:u w:val="none"/>
      </w:rPr>
    </w:lvl>
    <w:lvl w:ilvl="1">
      <w:start w:val="1"/>
      <w:numFmt w:val="bullet"/>
      <w:lvlText w:val=""/>
      <w:lvlJc w:val="left"/>
      <w:pPr>
        <w:ind w:left="1440" w:hanging="360"/>
      </w:pPr>
      <w:rPr>
        <w:rFonts w:ascii="Noto Sans Symbols" w:hAnsi="Noto Sans Symbols" w:cs="Noto Sans Symbols" w:hint="default"/>
        <w:u w:val="none"/>
      </w:rPr>
    </w:lvl>
    <w:lvl w:ilvl="2">
      <w:start w:val="1"/>
      <w:numFmt w:val="bullet"/>
      <w:lvlText w:val="■"/>
      <w:lvlJc w:val="left"/>
      <w:pPr>
        <w:ind w:left="2160" w:hanging="360"/>
      </w:pPr>
      <w:rPr>
        <w:rFonts w:ascii="Noto Sans Symbols" w:hAnsi="Noto Sans Symbols" w:cs="Noto Sans Symbols" w:hint="default"/>
        <w:u w:val="none"/>
      </w:rPr>
    </w:lvl>
    <w:lvl w:ilvl="3">
      <w:start w:val="1"/>
      <w:numFmt w:val="bullet"/>
      <w:lvlText w:val="●"/>
      <w:lvlJc w:val="left"/>
      <w:pPr>
        <w:ind w:left="2880" w:hanging="360"/>
      </w:pPr>
      <w:rPr>
        <w:rFonts w:ascii="Noto Sans Symbols" w:hAnsi="Noto Sans Symbols" w:cs="Noto Sans Symbols" w:hint="default"/>
        <w:u w:val="none"/>
      </w:rPr>
    </w:lvl>
    <w:lvl w:ilvl="4">
      <w:start w:val="1"/>
      <w:numFmt w:val="bullet"/>
      <w:lvlText w:val=""/>
      <w:lvlJc w:val="left"/>
      <w:pPr>
        <w:ind w:left="3600" w:hanging="360"/>
      </w:pPr>
      <w:rPr>
        <w:rFonts w:ascii="Noto Sans Symbols" w:hAnsi="Noto Sans Symbols" w:cs="Noto Sans Symbols" w:hint="default"/>
        <w:u w:val="none"/>
      </w:rPr>
    </w:lvl>
    <w:lvl w:ilvl="5">
      <w:start w:val="1"/>
      <w:numFmt w:val="bullet"/>
      <w:lvlText w:val="■"/>
      <w:lvlJc w:val="left"/>
      <w:pPr>
        <w:ind w:left="4320" w:hanging="360"/>
      </w:pPr>
      <w:rPr>
        <w:rFonts w:ascii="Noto Sans Symbols" w:hAnsi="Noto Sans Symbols" w:cs="Noto Sans Symbols" w:hint="default"/>
        <w:u w:val="none"/>
      </w:rPr>
    </w:lvl>
    <w:lvl w:ilvl="6">
      <w:start w:val="1"/>
      <w:numFmt w:val="bullet"/>
      <w:lvlText w:val="●"/>
      <w:lvlJc w:val="left"/>
      <w:pPr>
        <w:ind w:left="5040" w:hanging="360"/>
      </w:pPr>
      <w:rPr>
        <w:rFonts w:ascii="Noto Sans Symbols" w:hAnsi="Noto Sans Symbols" w:cs="Noto Sans Symbols" w:hint="default"/>
        <w:u w:val="none"/>
      </w:rPr>
    </w:lvl>
    <w:lvl w:ilvl="7">
      <w:start w:val="1"/>
      <w:numFmt w:val="bullet"/>
      <w:lvlText w:val=""/>
      <w:lvlJc w:val="left"/>
      <w:pPr>
        <w:ind w:left="5760" w:hanging="360"/>
      </w:pPr>
      <w:rPr>
        <w:rFonts w:ascii="Noto Sans Symbols" w:hAnsi="Noto Sans Symbols" w:cs="Noto Sans Symbols" w:hint="default"/>
        <w:u w:val="none"/>
      </w:rPr>
    </w:lvl>
    <w:lvl w:ilvl="8">
      <w:start w:val="1"/>
      <w:numFmt w:val="bullet"/>
      <w:lvlText w:val="■"/>
      <w:lvlJc w:val="left"/>
      <w:pPr>
        <w:ind w:left="6480" w:hanging="360"/>
      </w:pPr>
      <w:rPr>
        <w:rFonts w:ascii="Noto Sans Symbols" w:hAnsi="Noto Sans Symbols" w:cs="Noto Sans Symbols" w:hint="default"/>
        <w:u w:val="none"/>
      </w:rPr>
    </w:lvl>
  </w:abstractNum>
  <w:abstractNum w:abstractNumId="6">
    <w:nsid w:val="576743ED"/>
    <w:multiLevelType w:val="multilevel"/>
    <w:tmpl w:val="717293E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7">
    <w:nsid w:val="594C13A7"/>
    <w:multiLevelType w:val="hybridMultilevel"/>
    <w:tmpl w:val="6958D82A"/>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8">
    <w:nsid w:val="65D26F48"/>
    <w:multiLevelType w:val="hybridMultilevel"/>
    <w:tmpl w:val="FEB06F6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nsid w:val="7AAA17CC"/>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6"/>
  </w:num>
  <w:num w:numId="3">
    <w:abstractNumId w:val="2"/>
  </w:num>
  <w:num w:numId="4">
    <w:abstractNumId w:val="9"/>
  </w:num>
  <w:num w:numId="5">
    <w:abstractNumId w:val="0"/>
  </w:num>
  <w:num w:numId="6">
    <w:abstractNumId w:val="4"/>
  </w:num>
  <w:num w:numId="7">
    <w:abstractNumId w:val="8"/>
  </w:num>
  <w:num w:numId="8">
    <w:abstractNumId w:val="7"/>
  </w:num>
  <w:num w:numId="9">
    <w:abstractNumId w:val="1"/>
  </w:num>
  <w:num w:numId="10">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bio Furia Silva">
    <w15:presenceInfo w15:providerId="Windows Live" w15:userId="9a58c8a0a32987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0B0"/>
    <w:rsid w:val="00052A3A"/>
    <w:rsid w:val="00056102"/>
    <w:rsid w:val="00066F18"/>
    <w:rsid w:val="000864B3"/>
    <w:rsid w:val="000A09FD"/>
    <w:rsid w:val="000B29CC"/>
    <w:rsid w:val="000B4E5F"/>
    <w:rsid w:val="000E56BD"/>
    <w:rsid w:val="000F3F53"/>
    <w:rsid w:val="00115DE3"/>
    <w:rsid w:val="00131EA8"/>
    <w:rsid w:val="0013288F"/>
    <w:rsid w:val="0014283A"/>
    <w:rsid w:val="00155484"/>
    <w:rsid w:val="00170E29"/>
    <w:rsid w:val="0018491B"/>
    <w:rsid w:val="001A3840"/>
    <w:rsid w:val="001B2A6F"/>
    <w:rsid w:val="00210FF6"/>
    <w:rsid w:val="00216F22"/>
    <w:rsid w:val="0026371D"/>
    <w:rsid w:val="00273DF7"/>
    <w:rsid w:val="00281235"/>
    <w:rsid w:val="002A3633"/>
    <w:rsid w:val="002A767B"/>
    <w:rsid w:val="00337E90"/>
    <w:rsid w:val="00340419"/>
    <w:rsid w:val="0036325E"/>
    <w:rsid w:val="003707ED"/>
    <w:rsid w:val="003A2663"/>
    <w:rsid w:val="003B2043"/>
    <w:rsid w:val="003F13EA"/>
    <w:rsid w:val="0041736B"/>
    <w:rsid w:val="00422E1C"/>
    <w:rsid w:val="004278AB"/>
    <w:rsid w:val="004318CC"/>
    <w:rsid w:val="00432A7E"/>
    <w:rsid w:val="00432CFA"/>
    <w:rsid w:val="00433FC6"/>
    <w:rsid w:val="00443A26"/>
    <w:rsid w:val="004451B6"/>
    <w:rsid w:val="004638CD"/>
    <w:rsid w:val="00474282"/>
    <w:rsid w:val="00484032"/>
    <w:rsid w:val="004849CB"/>
    <w:rsid w:val="0048721D"/>
    <w:rsid w:val="00495444"/>
    <w:rsid w:val="004A7686"/>
    <w:rsid w:val="004C285B"/>
    <w:rsid w:val="004C787F"/>
    <w:rsid w:val="004E4602"/>
    <w:rsid w:val="00511456"/>
    <w:rsid w:val="00516551"/>
    <w:rsid w:val="005336FF"/>
    <w:rsid w:val="005402C8"/>
    <w:rsid w:val="005574A0"/>
    <w:rsid w:val="00570947"/>
    <w:rsid w:val="00584FEC"/>
    <w:rsid w:val="005A41B3"/>
    <w:rsid w:val="005C09E5"/>
    <w:rsid w:val="005D7AB0"/>
    <w:rsid w:val="0060772E"/>
    <w:rsid w:val="006115AC"/>
    <w:rsid w:val="00617B12"/>
    <w:rsid w:val="00623B99"/>
    <w:rsid w:val="00627156"/>
    <w:rsid w:val="00645D5F"/>
    <w:rsid w:val="00646DFB"/>
    <w:rsid w:val="00647DB9"/>
    <w:rsid w:val="006618F9"/>
    <w:rsid w:val="006712C2"/>
    <w:rsid w:val="00675EC3"/>
    <w:rsid w:val="006833C6"/>
    <w:rsid w:val="006837B6"/>
    <w:rsid w:val="006B3F23"/>
    <w:rsid w:val="006E57ED"/>
    <w:rsid w:val="006E7B8E"/>
    <w:rsid w:val="006F4A60"/>
    <w:rsid w:val="007025CF"/>
    <w:rsid w:val="007222FB"/>
    <w:rsid w:val="00737DF1"/>
    <w:rsid w:val="007704B4"/>
    <w:rsid w:val="00785811"/>
    <w:rsid w:val="007D7562"/>
    <w:rsid w:val="007E7258"/>
    <w:rsid w:val="007F709F"/>
    <w:rsid w:val="00812DEF"/>
    <w:rsid w:val="00820E0B"/>
    <w:rsid w:val="00825BE3"/>
    <w:rsid w:val="00830B3C"/>
    <w:rsid w:val="00841332"/>
    <w:rsid w:val="008479D8"/>
    <w:rsid w:val="00893399"/>
    <w:rsid w:val="008A2C64"/>
    <w:rsid w:val="008D371C"/>
    <w:rsid w:val="008E3029"/>
    <w:rsid w:val="009045D9"/>
    <w:rsid w:val="0095145B"/>
    <w:rsid w:val="00957C13"/>
    <w:rsid w:val="00976466"/>
    <w:rsid w:val="00984C8B"/>
    <w:rsid w:val="00993BF3"/>
    <w:rsid w:val="009944F6"/>
    <w:rsid w:val="009C3785"/>
    <w:rsid w:val="00A0257E"/>
    <w:rsid w:val="00A0516C"/>
    <w:rsid w:val="00A221FE"/>
    <w:rsid w:val="00A263DA"/>
    <w:rsid w:val="00A63F43"/>
    <w:rsid w:val="00A83A61"/>
    <w:rsid w:val="00AB18BC"/>
    <w:rsid w:val="00AB29B4"/>
    <w:rsid w:val="00AB2F2A"/>
    <w:rsid w:val="00AE6D5B"/>
    <w:rsid w:val="00B52025"/>
    <w:rsid w:val="00B54FE9"/>
    <w:rsid w:val="00B72F49"/>
    <w:rsid w:val="00B82CF0"/>
    <w:rsid w:val="00B93221"/>
    <w:rsid w:val="00BB005A"/>
    <w:rsid w:val="00BC3032"/>
    <w:rsid w:val="00BD77C9"/>
    <w:rsid w:val="00BF0927"/>
    <w:rsid w:val="00BF6576"/>
    <w:rsid w:val="00C250B0"/>
    <w:rsid w:val="00C30F6B"/>
    <w:rsid w:val="00C44DE3"/>
    <w:rsid w:val="00C506BE"/>
    <w:rsid w:val="00C5495F"/>
    <w:rsid w:val="00C65167"/>
    <w:rsid w:val="00C868E9"/>
    <w:rsid w:val="00CB4013"/>
    <w:rsid w:val="00CB7B92"/>
    <w:rsid w:val="00CE5A30"/>
    <w:rsid w:val="00D23ACF"/>
    <w:rsid w:val="00D24B9A"/>
    <w:rsid w:val="00D31AF2"/>
    <w:rsid w:val="00D322D7"/>
    <w:rsid w:val="00D35076"/>
    <w:rsid w:val="00D56D7A"/>
    <w:rsid w:val="00D57419"/>
    <w:rsid w:val="00D91384"/>
    <w:rsid w:val="00D969A6"/>
    <w:rsid w:val="00DF2E08"/>
    <w:rsid w:val="00E37A42"/>
    <w:rsid w:val="00E44C56"/>
    <w:rsid w:val="00E513F8"/>
    <w:rsid w:val="00E641A0"/>
    <w:rsid w:val="00E70D09"/>
    <w:rsid w:val="00E74309"/>
    <w:rsid w:val="00EB7118"/>
    <w:rsid w:val="00ED5808"/>
    <w:rsid w:val="00ED6770"/>
    <w:rsid w:val="00ED7839"/>
    <w:rsid w:val="00EE6FE3"/>
    <w:rsid w:val="00EF0B12"/>
    <w:rsid w:val="00F00678"/>
    <w:rsid w:val="00F03AE6"/>
    <w:rsid w:val="00F0524A"/>
    <w:rsid w:val="00F109AA"/>
    <w:rsid w:val="00F10A4B"/>
    <w:rsid w:val="00F21A09"/>
    <w:rsid w:val="00F23883"/>
    <w:rsid w:val="00F42324"/>
    <w:rsid w:val="00F506F5"/>
    <w:rsid w:val="00F51EF9"/>
    <w:rsid w:val="00F6251E"/>
    <w:rsid w:val="00F70712"/>
    <w:rsid w:val="00F802C3"/>
    <w:rsid w:val="00F81013"/>
    <w:rsid w:val="00FA379E"/>
    <w:rsid w:val="00FB6178"/>
    <w:rsid w:val="00FB7F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5E724"/>
  <w15:docId w15:val="{9655B284-DF11-48A6-809D-019E4F500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color w:val="000000"/>
        <w:sz w:val="24"/>
        <w:szCs w:val="24"/>
        <w:lang w:val="en-US" w:eastAsia="pt-BR" w:bidi="ar-SA"/>
      </w:rPr>
    </w:rPrDefault>
    <w:pPrDefault>
      <w:pPr>
        <w:pBdr>
          <w:top w:val="nil"/>
          <w:left w:val="nil"/>
          <w:bottom w:val="nil"/>
          <w:right w:val="nil"/>
          <w:between w:val="nil"/>
        </w:pBdr>
        <w:tabs>
          <w:tab w:val="left" w:pos="720"/>
        </w:tabs>
        <w:spacing w:before="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79E"/>
    <w:pPr>
      <w:spacing w:before="0"/>
      <w:ind w:firstLine="567"/>
    </w:pPr>
    <w:rPr>
      <w:rFonts w:ascii="Times New Roman" w:hAnsi="Times New Roman"/>
      <w:lang w:val="pt-BR"/>
    </w:rPr>
  </w:style>
  <w:style w:type="paragraph" w:styleId="Ttulo1">
    <w:name w:val="heading 1"/>
    <w:basedOn w:val="Normal"/>
    <w:next w:val="Normal"/>
    <w:uiPriority w:val="9"/>
    <w:qFormat/>
    <w:rsid w:val="0014283A"/>
    <w:pPr>
      <w:keepNext/>
      <w:keepLines/>
      <w:numPr>
        <w:numId w:val="2"/>
      </w:numPr>
      <w:spacing w:before="360" w:after="120"/>
      <w:outlineLvl w:val="0"/>
    </w:pPr>
    <w:rPr>
      <w:b/>
      <w:sz w:val="32"/>
      <w:szCs w:val="48"/>
    </w:rPr>
  </w:style>
  <w:style w:type="paragraph" w:styleId="Ttulo2">
    <w:name w:val="heading 2"/>
    <w:basedOn w:val="Normal"/>
    <w:next w:val="Normal"/>
    <w:uiPriority w:val="9"/>
    <w:unhideWhenUsed/>
    <w:qFormat/>
    <w:rsid w:val="00E641A0"/>
    <w:pPr>
      <w:keepNext/>
      <w:keepLines/>
      <w:numPr>
        <w:ilvl w:val="1"/>
        <w:numId w:val="2"/>
      </w:numPr>
      <w:spacing w:before="360" w:after="80"/>
      <w:outlineLvl w:val="1"/>
    </w:pPr>
    <w:rPr>
      <w:b/>
      <w:sz w:val="28"/>
      <w:szCs w:val="36"/>
    </w:rPr>
  </w:style>
  <w:style w:type="paragraph" w:styleId="Ttulo3">
    <w:name w:val="heading 3"/>
    <w:basedOn w:val="Normal"/>
    <w:next w:val="Normal"/>
    <w:uiPriority w:val="9"/>
    <w:unhideWhenUsed/>
    <w:qFormat/>
    <w:pPr>
      <w:keepNext/>
      <w:keepLines/>
      <w:numPr>
        <w:ilvl w:val="2"/>
        <w:numId w:val="2"/>
      </w:numPr>
      <w:spacing w:before="280" w:after="80"/>
      <w:outlineLvl w:val="2"/>
    </w:pPr>
    <w:rPr>
      <w:b/>
      <w:sz w:val="28"/>
      <w:szCs w:val="28"/>
    </w:rPr>
  </w:style>
  <w:style w:type="paragraph" w:styleId="Ttulo4">
    <w:name w:val="heading 4"/>
    <w:basedOn w:val="Normal"/>
    <w:next w:val="Normal"/>
    <w:uiPriority w:val="9"/>
    <w:semiHidden/>
    <w:unhideWhenUsed/>
    <w:qFormat/>
    <w:pPr>
      <w:keepNext/>
      <w:keepLines/>
      <w:numPr>
        <w:ilvl w:val="3"/>
        <w:numId w:val="2"/>
      </w:numPr>
      <w:spacing w:before="240" w:after="40"/>
      <w:outlineLvl w:val="3"/>
    </w:pPr>
    <w:rPr>
      <w:b/>
    </w:rPr>
  </w:style>
  <w:style w:type="paragraph" w:styleId="Ttulo5">
    <w:name w:val="heading 5"/>
    <w:basedOn w:val="Normal"/>
    <w:next w:val="Normal"/>
    <w:uiPriority w:val="9"/>
    <w:semiHidden/>
    <w:unhideWhenUsed/>
    <w:qFormat/>
    <w:pPr>
      <w:keepNext/>
      <w:keepLines/>
      <w:numPr>
        <w:ilvl w:val="4"/>
        <w:numId w:val="2"/>
      </w:numPr>
      <w:spacing w:before="220" w:after="40"/>
      <w:outlineLvl w:val="4"/>
    </w:pPr>
    <w:rPr>
      <w:b/>
      <w:sz w:val="22"/>
      <w:szCs w:val="22"/>
    </w:rPr>
  </w:style>
  <w:style w:type="paragraph" w:styleId="Ttulo6">
    <w:name w:val="heading 6"/>
    <w:basedOn w:val="Normal"/>
    <w:next w:val="Normal"/>
    <w:uiPriority w:val="9"/>
    <w:semiHidden/>
    <w:unhideWhenUsed/>
    <w:qFormat/>
    <w:pPr>
      <w:keepNext/>
      <w:keepLines/>
      <w:numPr>
        <w:ilvl w:val="5"/>
        <w:numId w:val="2"/>
      </w:numPr>
      <w:spacing w:before="200" w:after="40"/>
      <w:outlineLvl w:val="5"/>
    </w:pPr>
    <w:rPr>
      <w:b/>
      <w:sz w:val="20"/>
      <w:szCs w:val="20"/>
    </w:rPr>
  </w:style>
  <w:style w:type="paragraph" w:styleId="Ttulo7">
    <w:name w:val="heading 7"/>
    <w:basedOn w:val="Normal"/>
    <w:next w:val="Normal"/>
    <w:link w:val="Ttulo7Char"/>
    <w:uiPriority w:val="9"/>
    <w:semiHidden/>
    <w:unhideWhenUsed/>
    <w:qFormat/>
    <w:rsid w:val="004638CD"/>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4638CD"/>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4638CD"/>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rsid w:val="00AB18BC"/>
    <w:pPr>
      <w:keepNext/>
      <w:keepLines/>
      <w:spacing w:before="480" w:after="120"/>
      <w:jc w:val="center"/>
      <w:pPrChange w:id="0" w:author="Fabio Furia Silva" w:date="2019-02-03T18:29:00Z">
        <w:pPr>
          <w:keepNext/>
          <w:keepLines/>
          <w:pBdr>
            <w:top w:val="nil"/>
            <w:left w:val="nil"/>
            <w:bottom w:val="nil"/>
            <w:right w:val="nil"/>
            <w:between w:val="nil"/>
          </w:pBdr>
          <w:tabs>
            <w:tab w:val="left" w:pos="720"/>
          </w:tabs>
          <w:spacing w:before="480" w:after="120"/>
          <w:jc w:val="both"/>
        </w:pPr>
      </w:pPrChange>
    </w:pPr>
    <w:rPr>
      <w:b/>
      <w:sz w:val="32"/>
      <w:szCs w:val="72"/>
      <w:rPrChange w:id="0" w:author="Fabio Furia Silva" w:date="2019-02-03T18:29:00Z">
        <w:rPr>
          <w:rFonts w:eastAsia="Times" w:cs="Times"/>
          <w:b/>
          <w:color w:val="000000"/>
          <w:sz w:val="48"/>
          <w:szCs w:val="72"/>
          <w:lang w:val="pt-BR" w:eastAsia="pt-BR" w:bidi="ar-SA"/>
        </w:rPr>
      </w:rPrChange>
    </w:rPr>
  </w:style>
  <w:style w:type="paragraph" w:styleId="Subttulo">
    <w:name w:val="Subtitle"/>
    <w:basedOn w:val="Normal"/>
    <w:next w:val="Normal"/>
    <w:uiPriority w:val="11"/>
    <w:qFormat/>
    <w:rsid w:val="0014283A"/>
    <w:pPr>
      <w:keepNext/>
      <w:keepLines/>
      <w:spacing w:before="360" w:after="80"/>
      <w:pPrChange w:id="1" w:author="Fabio Furia Silva" w:date="2019-02-03T18:28:00Z">
        <w:pPr>
          <w:keepNext/>
          <w:keepLines/>
          <w:pBdr>
            <w:top w:val="nil"/>
            <w:left w:val="nil"/>
            <w:bottom w:val="nil"/>
            <w:right w:val="nil"/>
            <w:between w:val="nil"/>
          </w:pBdr>
          <w:tabs>
            <w:tab w:val="left" w:pos="720"/>
          </w:tabs>
          <w:spacing w:before="360" w:after="80"/>
          <w:jc w:val="both"/>
        </w:pPr>
      </w:pPrChange>
    </w:pPr>
    <w:rPr>
      <w:rFonts w:eastAsia="Georgia" w:cs="Georgia"/>
      <w:b/>
      <w:color w:val="auto"/>
      <w:sz w:val="32"/>
      <w:szCs w:val="48"/>
      <w:rPrChange w:id="1" w:author="Fabio Furia Silva" w:date="2019-02-03T18:28:00Z">
        <w:rPr>
          <w:rFonts w:ascii="Georgia" w:eastAsia="Georgia" w:hAnsi="Georgia" w:cs="Georgia"/>
          <w:i/>
          <w:sz w:val="48"/>
          <w:szCs w:val="48"/>
          <w:lang w:val="pt-BR" w:eastAsia="pt-BR" w:bidi="ar-SA"/>
        </w:rPr>
      </w:rPrChange>
    </w:rPr>
  </w:style>
  <w:style w:type="table" w:customStyle="1" w:styleId="a">
    <w:basedOn w:val="Tabelanormal"/>
    <w:tblPr>
      <w:tblStyleRowBandSize w:val="1"/>
      <w:tblStyleColBandSize w:val="1"/>
      <w:tblInd w:w="0" w:type="dxa"/>
      <w:tblCellMar>
        <w:top w:w="100" w:type="dxa"/>
        <w:left w:w="100" w:type="dxa"/>
        <w:bottom w:w="100" w:type="dxa"/>
        <w:right w:w="100" w:type="dxa"/>
      </w:tblCellMar>
    </w:tblPr>
  </w:style>
  <w:style w:type="paragraph" w:styleId="Rodap">
    <w:name w:val="footer"/>
    <w:basedOn w:val="Normal"/>
    <w:link w:val="RodapChar"/>
    <w:uiPriority w:val="99"/>
    <w:unhideWhenUsed/>
    <w:rsid w:val="00F802C3"/>
    <w:pPr>
      <w:tabs>
        <w:tab w:val="clear" w:pos="720"/>
        <w:tab w:val="center" w:pos="4252"/>
        <w:tab w:val="right" w:pos="8504"/>
      </w:tabs>
    </w:pPr>
  </w:style>
  <w:style w:type="character" w:customStyle="1" w:styleId="RodapChar">
    <w:name w:val="Rodapé Char"/>
    <w:basedOn w:val="Fontepargpadro"/>
    <w:link w:val="Rodap"/>
    <w:uiPriority w:val="99"/>
    <w:rsid w:val="00F802C3"/>
  </w:style>
  <w:style w:type="paragraph" w:styleId="Cabealho">
    <w:name w:val="header"/>
    <w:basedOn w:val="Normal"/>
    <w:link w:val="CabealhoChar"/>
    <w:uiPriority w:val="99"/>
    <w:unhideWhenUsed/>
    <w:rsid w:val="00F802C3"/>
    <w:pPr>
      <w:tabs>
        <w:tab w:val="clear" w:pos="720"/>
        <w:tab w:val="center" w:pos="4252"/>
        <w:tab w:val="right" w:pos="8504"/>
      </w:tabs>
    </w:pPr>
  </w:style>
  <w:style w:type="character" w:customStyle="1" w:styleId="CabealhoChar">
    <w:name w:val="Cabeçalho Char"/>
    <w:basedOn w:val="Fontepargpadro"/>
    <w:link w:val="Cabealho"/>
    <w:uiPriority w:val="99"/>
    <w:rsid w:val="00F802C3"/>
  </w:style>
  <w:style w:type="character" w:styleId="Refdecomentrio">
    <w:name w:val="annotation reference"/>
    <w:basedOn w:val="Fontepargpadro"/>
    <w:uiPriority w:val="99"/>
    <w:semiHidden/>
    <w:unhideWhenUsed/>
    <w:rsid w:val="00F00678"/>
    <w:rPr>
      <w:sz w:val="16"/>
      <w:szCs w:val="16"/>
    </w:rPr>
  </w:style>
  <w:style w:type="paragraph" w:styleId="Textodecomentrio">
    <w:name w:val="annotation text"/>
    <w:basedOn w:val="Normal"/>
    <w:link w:val="TextodecomentrioChar"/>
    <w:uiPriority w:val="99"/>
    <w:unhideWhenUsed/>
    <w:rsid w:val="00F00678"/>
    <w:rPr>
      <w:sz w:val="20"/>
      <w:szCs w:val="20"/>
    </w:rPr>
  </w:style>
  <w:style w:type="character" w:customStyle="1" w:styleId="TextodecomentrioChar">
    <w:name w:val="Texto de comentário Char"/>
    <w:basedOn w:val="Fontepargpadro"/>
    <w:link w:val="Textodecomentrio"/>
    <w:uiPriority w:val="99"/>
    <w:rsid w:val="00F00678"/>
    <w:rPr>
      <w:sz w:val="20"/>
      <w:szCs w:val="20"/>
    </w:rPr>
  </w:style>
  <w:style w:type="paragraph" w:styleId="Assuntodocomentrio">
    <w:name w:val="annotation subject"/>
    <w:basedOn w:val="Textodecomentrio"/>
    <w:next w:val="Textodecomentrio"/>
    <w:link w:val="AssuntodocomentrioChar"/>
    <w:uiPriority w:val="99"/>
    <w:semiHidden/>
    <w:unhideWhenUsed/>
    <w:rsid w:val="00F00678"/>
    <w:rPr>
      <w:b/>
      <w:bCs/>
    </w:rPr>
  </w:style>
  <w:style w:type="character" w:customStyle="1" w:styleId="AssuntodocomentrioChar">
    <w:name w:val="Assunto do comentário Char"/>
    <w:basedOn w:val="TextodecomentrioChar"/>
    <w:link w:val="Assuntodocomentrio"/>
    <w:uiPriority w:val="99"/>
    <w:semiHidden/>
    <w:rsid w:val="00F00678"/>
    <w:rPr>
      <w:b/>
      <w:bCs/>
      <w:sz w:val="20"/>
      <w:szCs w:val="20"/>
    </w:rPr>
  </w:style>
  <w:style w:type="paragraph" w:styleId="Textodebalo">
    <w:name w:val="Balloon Text"/>
    <w:basedOn w:val="Normal"/>
    <w:link w:val="TextodebaloChar"/>
    <w:uiPriority w:val="99"/>
    <w:semiHidden/>
    <w:unhideWhenUsed/>
    <w:rsid w:val="00BF6576"/>
    <w:rPr>
      <w:rFonts w:ascii="Segoe UI" w:hAnsi="Segoe UI" w:cs="Segoe UI"/>
      <w:sz w:val="22"/>
      <w:szCs w:val="18"/>
    </w:rPr>
  </w:style>
  <w:style w:type="character" w:customStyle="1" w:styleId="TextodebaloChar">
    <w:name w:val="Texto de balão Char"/>
    <w:basedOn w:val="Fontepargpadro"/>
    <w:link w:val="Textodebalo"/>
    <w:uiPriority w:val="99"/>
    <w:semiHidden/>
    <w:rsid w:val="00BF6576"/>
    <w:rPr>
      <w:rFonts w:ascii="Segoe UI" w:hAnsi="Segoe UI" w:cs="Segoe UI"/>
      <w:sz w:val="22"/>
      <w:szCs w:val="18"/>
      <w:lang w:val="pt-BR"/>
    </w:rPr>
  </w:style>
  <w:style w:type="character" w:customStyle="1" w:styleId="Ttulo7Char">
    <w:name w:val="Título 7 Char"/>
    <w:basedOn w:val="Fontepargpadro"/>
    <w:link w:val="Ttulo7"/>
    <w:uiPriority w:val="9"/>
    <w:semiHidden/>
    <w:rsid w:val="004638CD"/>
    <w:rPr>
      <w:rFonts w:asciiTheme="majorHAnsi" w:eastAsiaTheme="majorEastAsia" w:hAnsiTheme="majorHAnsi" w:cstheme="majorBidi"/>
      <w:i/>
      <w:iCs/>
      <w:color w:val="243F60" w:themeColor="accent1" w:themeShade="7F"/>
      <w:lang w:val="pt-BR"/>
    </w:rPr>
  </w:style>
  <w:style w:type="character" w:customStyle="1" w:styleId="Ttulo8Char">
    <w:name w:val="Título 8 Char"/>
    <w:basedOn w:val="Fontepargpadro"/>
    <w:link w:val="Ttulo8"/>
    <w:uiPriority w:val="9"/>
    <w:semiHidden/>
    <w:rsid w:val="004638CD"/>
    <w:rPr>
      <w:rFonts w:asciiTheme="majorHAnsi" w:eastAsiaTheme="majorEastAsia" w:hAnsiTheme="majorHAnsi" w:cstheme="majorBidi"/>
      <w:color w:val="272727" w:themeColor="text1" w:themeTint="D8"/>
      <w:sz w:val="21"/>
      <w:szCs w:val="21"/>
      <w:lang w:val="pt-BR"/>
    </w:rPr>
  </w:style>
  <w:style w:type="character" w:customStyle="1" w:styleId="Ttulo9Char">
    <w:name w:val="Título 9 Char"/>
    <w:basedOn w:val="Fontepargpadro"/>
    <w:link w:val="Ttulo9"/>
    <w:uiPriority w:val="9"/>
    <w:semiHidden/>
    <w:rsid w:val="004638CD"/>
    <w:rPr>
      <w:rFonts w:asciiTheme="majorHAnsi" w:eastAsiaTheme="majorEastAsia" w:hAnsiTheme="majorHAnsi" w:cstheme="majorBidi"/>
      <w:i/>
      <w:iCs/>
      <w:color w:val="272727" w:themeColor="text1" w:themeTint="D8"/>
      <w:sz w:val="21"/>
      <w:szCs w:val="21"/>
      <w:lang w:val="pt-BR"/>
    </w:rPr>
  </w:style>
  <w:style w:type="paragraph" w:styleId="Textodenotaderodap">
    <w:name w:val="footnote text"/>
    <w:basedOn w:val="Normal"/>
    <w:link w:val="TextodenotaderodapChar"/>
    <w:uiPriority w:val="99"/>
    <w:unhideWhenUsed/>
    <w:rsid w:val="00647DB9"/>
    <w:pPr>
      <w:ind w:firstLine="0"/>
    </w:pPr>
    <w:rPr>
      <w:sz w:val="20"/>
      <w:szCs w:val="20"/>
    </w:rPr>
  </w:style>
  <w:style w:type="character" w:customStyle="1" w:styleId="TextodenotaderodapChar">
    <w:name w:val="Texto de nota de rodapé Char"/>
    <w:basedOn w:val="Fontepargpadro"/>
    <w:link w:val="Textodenotaderodap"/>
    <w:uiPriority w:val="99"/>
    <w:rsid w:val="00647DB9"/>
    <w:rPr>
      <w:rFonts w:ascii="Times New Roman" w:hAnsi="Times New Roman"/>
      <w:sz w:val="20"/>
      <w:szCs w:val="20"/>
      <w:lang w:val="pt-BR"/>
    </w:rPr>
  </w:style>
  <w:style w:type="character" w:styleId="Refdenotaderodap">
    <w:name w:val="footnote reference"/>
    <w:basedOn w:val="Fontepargpadro"/>
    <w:uiPriority w:val="99"/>
    <w:semiHidden/>
    <w:unhideWhenUsed/>
    <w:rsid w:val="00511456"/>
    <w:rPr>
      <w:vertAlign w:val="superscript"/>
    </w:rPr>
  </w:style>
  <w:style w:type="character" w:styleId="Hyperlink">
    <w:name w:val="Hyperlink"/>
    <w:basedOn w:val="Fontepargpadro"/>
    <w:uiPriority w:val="99"/>
    <w:unhideWhenUsed/>
    <w:rsid w:val="00484032"/>
    <w:rPr>
      <w:color w:val="0000FF" w:themeColor="hyperlink"/>
      <w:u w:val="single"/>
    </w:rPr>
  </w:style>
  <w:style w:type="character" w:customStyle="1" w:styleId="UnresolvedMention">
    <w:name w:val="Unresolved Mention"/>
    <w:basedOn w:val="Fontepargpadro"/>
    <w:uiPriority w:val="99"/>
    <w:semiHidden/>
    <w:unhideWhenUsed/>
    <w:rsid w:val="00484032"/>
    <w:rPr>
      <w:color w:val="605E5C"/>
      <w:shd w:val="clear" w:color="auto" w:fill="E1DFDD"/>
    </w:rPr>
  </w:style>
  <w:style w:type="paragraph" w:styleId="PargrafodaLista">
    <w:name w:val="List Paragraph"/>
    <w:basedOn w:val="Normal"/>
    <w:uiPriority w:val="34"/>
    <w:qFormat/>
    <w:rsid w:val="00FA379E"/>
    <w:pPr>
      <w:ind w:left="720"/>
      <w:contextualSpacing/>
    </w:pPr>
  </w:style>
  <w:style w:type="paragraph" w:styleId="Legenda">
    <w:name w:val="caption"/>
    <w:basedOn w:val="Normal"/>
    <w:next w:val="Normal"/>
    <w:link w:val="LegendaChar"/>
    <w:uiPriority w:val="35"/>
    <w:unhideWhenUsed/>
    <w:qFormat/>
    <w:rsid w:val="00D57419"/>
    <w:pPr>
      <w:spacing w:after="120"/>
      <w:ind w:firstLine="0"/>
    </w:pPr>
    <w:rPr>
      <w:b/>
      <w:iCs/>
      <w:color w:val="auto"/>
      <w:sz w:val="20"/>
      <w:szCs w:val="18"/>
    </w:rPr>
  </w:style>
  <w:style w:type="paragraph" w:customStyle="1" w:styleId="Imagem">
    <w:name w:val="Imagem"/>
    <w:basedOn w:val="Normal"/>
    <w:qFormat/>
    <w:rsid w:val="00C65167"/>
    <w:pPr>
      <w:keepNext/>
      <w:keepLines/>
      <w:pBdr>
        <w:top w:val="none" w:sz="0" w:space="0" w:color="auto"/>
        <w:left w:val="none" w:sz="0" w:space="0" w:color="auto"/>
        <w:bottom w:val="none" w:sz="0" w:space="0" w:color="auto"/>
        <w:right w:val="none" w:sz="0" w:space="0" w:color="auto"/>
        <w:between w:val="none" w:sz="0" w:space="0" w:color="auto"/>
      </w:pBdr>
      <w:ind w:firstLine="0"/>
      <w:jc w:val="center"/>
    </w:pPr>
    <w:rPr>
      <w:noProof/>
    </w:rPr>
  </w:style>
  <w:style w:type="paragraph" w:customStyle="1" w:styleId="LegendaTabela">
    <w:name w:val="LegendaTabela"/>
    <w:basedOn w:val="Legenda"/>
    <w:link w:val="LegendaTabelaChar"/>
    <w:qFormat/>
    <w:rsid w:val="00D57419"/>
    <w:pPr>
      <w:spacing w:before="120" w:after="0"/>
    </w:pPr>
  </w:style>
  <w:style w:type="character" w:customStyle="1" w:styleId="LegendaChar">
    <w:name w:val="Legenda Char"/>
    <w:basedOn w:val="Fontepargpadro"/>
    <w:link w:val="Legenda"/>
    <w:uiPriority w:val="35"/>
    <w:rsid w:val="00D57419"/>
    <w:rPr>
      <w:rFonts w:ascii="Times New Roman" w:hAnsi="Times New Roman"/>
      <w:b/>
      <w:iCs/>
      <w:color w:val="auto"/>
      <w:sz w:val="20"/>
      <w:szCs w:val="18"/>
      <w:lang w:val="pt-BR"/>
    </w:rPr>
  </w:style>
  <w:style w:type="character" w:customStyle="1" w:styleId="LegendaTabelaChar">
    <w:name w:val="LegendaTabela Char"/>
    <w:basedOn w:val="LegendaChar"/>
    <w:link w:val="LegendaTabela"/>
    <w:rsid w:val="00D57419"/>
    <w:rPr>
      <w:rFonts w:ascii="Times New Roman" w:hAnsi="Times New Roman"/>
      <w:b/>
      <w:iCs/>
      <w:color w:val="auto"/>
      <w:sz w:val="20"/>
      <w:szCs w:val="18"/>
      <w:lang w:val="pt-BR"/>
    </w:rPr>
  </w:style>
  <w:style w:type="paragraph" w:styleId="Pr-formataoHTML">
    <w:name w:val="HTML Preformatted"/>
    <w:basedOn w:val="Normal"/>
    <w:link w:val="Pr-formataoHTMLChar"/>
    <w:uiPriority w:val="99"/>
    <w:semiHidden/>
    <w:unhideWhenUsed/>
    <w:rsid w:val="00052A3A"/>
    <w:pPr>
      <w:pBdr>
        <w:top w:val="none" w:sz="0" w:space="0" w:color="auto"/>
        <w:left w:val="none" w:sz="0" w:space="0" w:color="auto"/>
        <w:bottom w:val="none" w:sz="0" w:space="0" w:color="auto"/>
        <w:right w:val="none" w:sz="0" w:space="0" w:color="auto"/>
        <w:between w:val="none" w:sz="0" w:space="0"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color w:val="auto"/>
      <w:sz w:val="20"/>
      <w:szCs w:val="20"/>
    </w:rPr>
  </w:style>
  <w:style w:type="character" w:customStyle="1" w:styleId="Pr-formataoHTMLChar">
    <w:name w:val="Pré-formatação HTML Char"/>
    <w:basedOn w:val="Fontepargpadro"/>
    <w:link w:val="Pr-formataoHTML"/>
    <w:uiPriority w:val="99"/>
    <w:semiHidden/>
    <w:rsid w:val="00052A3A"/>
    <w:rPr>
      <w:rFonts w:ascii="Courier New" w:eastAsia="Times New Roman" w:hAnsi="Courier New" w:cs="Courier New"/>
      <w:color w:val="auto"/>
      <w:sz w:val="20"/>
      <w:szCs w:val="20"/>
      <w:lang w:val="pt-BR"/>
    </w:rPr>
  </w:style>
  <w:style w:type="character" w:customStyle="1" w:styleId="ListLabel1">
    <w:name w:val="ListLabel 1"/>
    <w:qFormat/>
    <w:rsid w:val="007F709F"/>
    <w:rPr>
      <w:rFonts w:eastAsia="Noto Sans Symbols" w:cs="Noto Sans Symbols"/>
      <w:u w:val="none"/>
    </w:rPr>
  </w:style>
  <w:style w:type="paragraph" w:customStyle="1" w:styleId="TableParagraph">
    <w:name w:val="Table Paragraph"/>
    <w:basedOn w:val="Normal"/>
    <w:qFormat/>
    <w:rsid w:val="007F709F"/>
    <w:pPr>
      <w:widowControl w:val="0"/>
      <w:pBdr>
        <w:top w:val="none" w:sz="0" w:space="0" w:color="auto"/>
        <w:left w:val="none" w:sz="0" w:space="0" w:color="auto"/>
        <w:bottom w:val="none" w:sz="0" w:space="0" w:color="auto"/>
        <w:right w:val="none" w:sz="0" w:space="0" w:color="auto"/>
        <w:between w:val="none" w:sz="0" w:space="0" w:color="auto"/>
      </w:pBdr>
      <w:spacing w:before="108"/>
      <w:ind w:left="82" w:right="74" w:firstLine="0"/>
      <w:jc w:val="center"/>
    </w:pPr>
    <w:rPr>
      <w:rFonts w:ascii="Times" w:hAnsi="Times"/>
      <w:color w:val="auto"/>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353427">
      <w:bodyDiv w:val="1"/>
      <w:marLeft w:val="0"/>
      <w:marRight w:val="0"/>
      <w:marTop w:val="0"/>
      <w:marBottom w:val="0"/>
      <w:divBdr>
        <w:top w:val="none" w:sz="0" w:space="0" w:color="auto"/>
        <w:left w:val="none" w:sz="0" w:space="0" w:color="auto"/>
        <w:bottom w:val="none" w:sz="0" w:space="0" w:color="auto"/>
        <w:right w:val="none" w:sz="0" w:space="0" w:color="auto"/>
      </w:divBdr>
    </w:div>
    <w:div w:id="857894397">
      <w:bodyDiv w:val="1"/>
      <w:marLeft w:val="0"/>
      <w:marRight w:val="0"/>
      <w:marTop w:val="0"/>
      <w:marBottom w:val="0"/>
      <w:divBdr>
        <w:top w:val="none" w:sz="0" w:space="0" w:color="auto"/>
        <w:left w:val="none" w:sz="0" w:space="0" w:color="auto"/>
        <w:bottom w:val="none" w:sz="0" w:space="0" w:color="auto"/>
        <w:right w:val="none" w:sz="0" w:space="0" w:color="auto"/>
      </w:divBdr>
    </w:div>
    <w:div w:id="9915634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hyperlink" Target="mailto:rodrigo.zampieri@aluno.facul"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reality.sgi.com/employees/jam_sb/mocap/MoCapWP_v2.0.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odrigo.zampieri@aluno.facul" TargetMode="External"/><Relationship Id="rId14" Type="http://schemas.openxmlformats.org/officeDocument/2006/relationships/header" Target="header2.xml"/><Relationship Id="rId22"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G:\Shared%20drives\OPE_TCC\Modelos\Artigo_OPE_ADS_BD_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F4BC2-64D3-4561-BCE2-4ECA97035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Artigo_OPE_ADS_BD_SI</Template>
  <TotalTime>3</TotalTime>
  <Pages>1</Pages>
  <Words>1775</Words>
  <Characters>9587</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do Trabalho de OPE: com Subtítulo</vt:lpstr>
      <vt:lpstr>Título do Trabalho de OPE: com Subtítulo</vt:lpstr>
    </vt:vector>
  </TitlesOfParts>
  <Company/>
  <LinksUpToDate>false</LinksUpToDate>
  <CharactersWithSpaces>11340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Trabalho de OPE: com Subtítulo</dc:title>
  <dc:creator>Fabio Furia</dc:creator>
  <cp:lastModifiedBy>Bruna Coki de Oliveira</cp:lastModifiedBy>
  <cp:revision>4</cp:revision>
  <dcterms:created xsi:type="dcterms:W3CDTF">2020-02-17T13:08:00Z</dcterms:created>
  <dcterms:modified xsi:type="dcterms:W3CDTF">2020-02-17T13:10:00Z</dcterms:modified>
</cp:coreProperties>
</file>